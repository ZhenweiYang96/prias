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28C37" w14:textId="77777777" w:rsidR="005F5F68" w:rsidRPr="008D2139" w:rsidRDefault="00715FCE">
      <w:pPr>
        <w:spacing w:after="5" w:line="255" w:lineRule="auto"/>
        <w:ind w:left="1067" w:firstLine="0"/>
        <w:jc w:val="left"/>
        <w:rPr>
          <w:lang w:val="en-US"/>
        </w:rPr>
      </w:pPr>
      <w:r w:rsidRPr="008D2139">
        <w:rPr>
          <w:sz w:val="34"/>
          <w:lang w:val="en-US"/>
        </w:rPr>
        <w:t>A Ready To Use Web-Application Providing a</w:t>
      </w:r>
    </w:p>
    <w:p w14:paraId="5339FB50" w14:textId="77777777" w:rsidR="005F5F68" w:rsidRPr="008D2139" w:rsidRDefault="00715FCE">
      <w:pPr>
        <w:spacing w:after="277" w:line="255" w:lineRule="auto"/>
        <w:ind w:left="2059" w:hanging="1528"/>
        <w:jc w:val="left"/>
        <w:rPr>
          <w:lang w:val="en-US"/>
        </w:rPr>
      </w:pPr>
      <w:r w:rsidRPr="008D2139">
        <w:rPr>
          <w:sz w:val="34"/>
          <w:lang w:val="en-US"/>
        </w:rPr>
        <w:t>Personalized Biopsy Schedule for Men With Low-Risk PCa Under Active Surveillance</w:t>
      </w:r>
      <w:r w:rsidRPr="008D2139">
        <w:rPr>
          <w:i/>
          <w:sz w:val="34"/>
          <w:vertAlign w:val="superscript"/>
          <w:lang w:val="en-US"/>
        </w:rPr>
        <w:t>?</w:t>
      </w:r>
    </w:p>
    <w:p w14:paraId="726B0407" w14:textId="77777777" w:rsidR="005F5F68" w:rsidRPr="008D2139" w:rsidRDefault="00715FCE">
      <w:pPr>
        <w:spacing w:after="12"/>
        <w:ind w:left="776" w:right="361" w:hanging="254"/>
        <w:rPr>
          <w:lang w:val="en-US"/>
        </w:rPr>
      </w:pPr>
      <w:r w:rsidRPr="008D2139">
        <w:rPr>
          <w:lang w:val="en-US"/>
        </w:rPr>
        <w:t>Anirudh Tomer, MSc</w:t>
      </w:r>
      <w:r w:rsidRPr="008D2139">
        <w:rPr>
          <w:vertAlign w:val="superscript"/>
          <w:lang w:val="en-US"/>
        </w:rPr>
        <w:t>a,∗</w:t>
      </w:r>
      <w:r w:rsidRPr="008D2139">
        <w:rPr>
          <w:lang w:val="en-US"/>
        </w:rPr>
        <w:t>, Daan Nieboer, MSc</w:t>
      </w:r>
      <w:r w:rsidRPr="008D2139">
        <w:rPr>
          <w:vertAlign w:val="superscript"/>
          <w:lang w:val="en-US"/>
        </w:rPr>
        <w:t>b</w:t>
      </w:r>
      <w:r w:rsidRPr="008D2139">
        <w:rPr>
          <w:lang w:val="en-US"/>
        </w:rPr>
        <w:t>, Monique J. Roobol, PhD</w:t>
      </w:r>
      <w:r w:rsidRPr="008D2139">
        <w:rPr>
          <w:vertAlign w:val="superscript"/>
          <w:lang w:val="en-US"/>
        </w:rPr>
        <w:t>c</w:t>
      </w:r>
      <w:r w:rsidRPr="008D2139">
        <w:rPr>
          <w:lang w:val="en-US"/>
        </w:rPr>
        <w:t>, Anders Bjartell, MD, PhD</w:t>
      </w:r>
      <w:r w:rsidRPr="008D2139">
        <w:rPr>
          <w:vertAlign w:val="superscript"/>
          <w:lang w:val="en-US"/>
        </w:rPr>
        <w:t>d</w:t>
      </w:r>
      <w:r w:rsidRPr="008D2139">
        <w:rPr>
          <w:lang w:val="en-US"/>
        </w:rPr>
        <w:t>, Ewout W. Steyerberg, PhD</w:t>
      </w:r>
      <w:r w:rsidRPr="008D2139">
        <w:rPr>
          <w:vertAlign w:val="superscript"/>
          <w:lang w:val="en-US"/>
        </w:rPr>
        <w:t>b,e</w:t>
      </w:r>
      <w:r w:rsidRPr="008D2139">
        <w:rPr>
          <w:lang w:val="en-US"/>
        </w:rPr>
        <w:t>, Dimitris</w:t>
      </w:r>
    </w:p>
    <w:p w14:paraId="0E8663D4" w14:textId="77777777" w:rsidR="005F5F68" w:rsidRPr="008D2139" w:rsidRDefault="00715FCE">
      <w:pPr>
        <w:spacing w:after="160"/>
        <w:ind w:left="1816" w:right="361" w:hanging="1226"/>
        <w:rPr>
          <w:lang w:val="en-US"/>
        </w:rPr>
      </w:pPr>
      <w:r w:rsidRPr="008D2139">
        <w:rPr>
          <w:lang w:val="en-US"/>
        </w:rPr>
        <w:t>Rizopoulos, PhD</w:t>
      </w:r>
      <w:r w:rsidRPr="008D2139">
        <w:rPr>
          <w:vertAlign w:val="superscript"/>
          <w:lang w:val="en-US"/>
        </w:rPr>
        <w:t>a</w:t>
      </w:r>
      <w:r w:rsidRPr="008D2139">
        <w:rPr>
          <w:lang w:val="en-US"/>
        </w:rPr>
        <w:t>, Movember Foundations Global Action Plan Prostate Cancer Active Surveillance (GAP3) consortium</w:t>
      </w:r>
      <w:r w:rsidRPr="008D2139">
        <w:rPr>
          <w:vertAlign w:val="superscript"/>
          <w:lang w:val="en-US"/>
        </w:rPr>
        <w:t>f</w:t>
      </w:r>
    </w:p>
    <w:p w14:paraId="54B0630D" w14:textId="77777777" w:rsidR="005F5F68" w:rsidRPr="008D2139" w:rsidRDefault="00715FCE">
      <w:pPr>
        <w:spacing w:after="13" w:line="270" w:lineRule="auto"/>
        <w:ind w:left="717"/>
        <w:jc w:val="left"/>
        <w:rPr>
          <w:lang w:val="en-US"/>
        </w:rPr>
      </w:pPr>
      <w:r w:rsidRPr="008D2139">
        <w:rPr>
          <w:i/>
          <w:sz w:val="20"/>
          <w:vertAlign w:val="superscript"/>
          <w:lang w:val="en-US"/>
        </w:rPr>
        <w:t>a</w:t>
      </w:r>
      <w:r w:rsidRPr="008D2139">
        <w:rPr>
          <w:i/>
          <w:sz w:val="20"/>
          <w:lang w:val="en-US"/>
        </w:rPr>
        <w:t>Department of Biostatistics, Erasmus University Medical Center, Rotterdam, the</w:t>
      </w:r>
    </w:p>
    <w:p w14:paraId="0DD4DBEB" w14:textId="77777777" w:rsidR="005F5F68" w:rsidRPr="008D2139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8D2139">
        <w:rPr>
          <w:i/>
          <w:sz w:val="20"/>
          <w:lang w:val="en-US"/>
        </w:rPr>
        <w:t>Netherlands</w:t>
      </w:r>
    </w:p>
    <w:p w14:paraId="3A0572F4" w14:textId="77777777" w:rsidR="005F5F68" w:rsidRPr="008D2139" w:rsidRDefault="00715FCE">
      <w:pPr>
        <w:spacing w:after="13" w:line="270" w:lineRule="auto"/>
        <w:ind w:left="673"/>
        <w:jc w:val="left"/>
        <w:rPr>
          <w:lang w:val="en-US"/>
        </w:rPr>
      </w:pPr>
      <w:r w:rsidRPr="008D2139">
        <w:rPr>
          <w:i/>
          <w:sz w:val="20"/>
          <w:vertAlign w:val="superscript"/>
          <w:lang w:val="en-US"/>
        </w:rPr>
        <w:t>b</w:t>
      </w:r>
      <w:r w:rsidRPr="008D2139">
        <w:rPr>
          <w:i/>
          <w:sz w:val="20"/>
          <w:lang w:val="en-US"/>
        </w:rPr>
        <w:t>Department of Public Health, Erasmus University Medical Center, Rotterdam, the</w:t>
      </w:r>
    </w:p>
    <w:p w14:paraId="7E17D766" w14:textId="77777777" w:rsidR="005F5F68" w:rsidRPr="008D2139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8D2139">
        <w:rPr>
          <w:i/>
          <w:sz w:val="20"/>
          <w:lang w:val="en-US"/>
        </w:rPr>
        <w:t>Netherlands</w:t>
      </w:r>
    </w:p>
    <w:p w14:paraId="73AF5F4F" w14:textId="77777777" w:rsidR="005F5F68" w:rsidRPr="008D2139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8D2139">
        <w:rPr>
          <w:i/>
          <w:sz w:val="20"/>
          <w:vertAlign w:val="superscript"/>
          <w:lang w:val="en-US"/>
        </w:rPr>
        <w:t>c</w:t>
      </w:r>
      <w:r w:rsidRPr="008D2139">
        <w:rPr>
          <w:i/>
          <w:sz w:val="20"/>
          <w:lang w:val="en-US"/>
        </w:rPr>
        <w:t xml:space="preserve">Department of Urology, Erasmus University Medical Center, Rotterdam, the Netherlands </w:t>
      </w:r>
      <w:r w:rsidRPr="008D2139">
        <w:rPr>
          <w:i/>
          <w:sz w:val="20"/>
          <w:vertAlign w:val="superscript"/>
          <w:lang w:val="en-US"/>
        </w:rPr>
        <w:t>d</w:t>
      </w:r>
      <w:r w:rsidRPr="008D2139">
        <w:rPr>
          <w:i/>
          <w:sz w:val="20"/>
          <w:lang w:val="en-US"/>
        </w:rPr>
        <w:t xml:space="preserve">Department of Urology, Sk˚ane University Hospital, Malm¨o, Sweden </w:t>
      </w:r>
      <w:r w:rsidRPr="008D2139">
        <w:rPr>
          <w:i/>
          <w:sz w:val="20"/>
          <w:vertAlign w:val="superscript"/>
          <w:lang w:val="en-US"/>
        </w:rPr>
        <w:t>e</w:t>
      </w:r>
      <w:r w:rsidRPr="008D2139">
        <w:rPr>
          <w:i/>
          <w:sz w:val="20"/>
          <w:lang w:val="en-US"/>
        </w:rPr>
        <w:t>Department of Biomedical Data Sciences, Leiden University Medical Center, Leiden, the</w:t>
      </w:r>
    </w:p>
    <w:p w14:paraId="29E85243" w14:textId="77777777" w:rsidR="005F5F68" w:rsidRPr="008D2139" w:rsidRDefault="00715FCE">
      <w:pPr>
        <w:spacing w:after="0" w:line="268" w:lineRule="auto"/>
        <w:ind w:left="385" w:right="361"/>
        <w:jc w:val="center"/>
        <w:rPr>
          <w:lang w:val="en-US"/>
        </w:rPr>
      </w:pPr>
      <w:r w:rsidRPr="008D2139">
        <w:rPr>
          <w:i/>
          <w:sz w:val="20"/>
          <w:lang w:val="en-US"/>
        </w:rPr>
        <w:t>Netherlands</w:t>
      </w:r>
    </w:p>
    <w:p w14:paraId="50A891DB" w14:textId="77777777" w:rsidR="005F5F68" w:rsidRPr="008D2139" w:rsidRDefault="00715FCE">
      <w:pPr>
        <w:spacing w:after="466" w:line="270" w:lineRule="auto"/>
        <w:ind w:left="1891" w:hanging="1323"/>
        <w:jc w:val="left"/>
        <w:rPr>
          <w:lang w:val="en-US"/>
        </w:rPr>
      </w:pPr>
      <w:r w:rsidRPr="008D2139">
        <w:rPr>
          <w:i/>
          <w:sz w:val="20"/>
          <w:vertAlign w:val="superscript"/>
          <w:lang w:val="en-US"/>
        </w:rPr>
        <w:t>f</w:t>
      </w:r>
      <w:r w:rsidRPr="008D2139">
        <w:rPr>
          <w:i/>
          <w:sz w:val="20"/>
          <w:lang w:val="en-US"/>
        </w:rPr>
        <w:t>The Movember Foundations Global Action Plan Prostate Cancer Active Surveillance (GAP3) consortium members presented in Appendix A</w:t>
      </w:r>
    </w:p>
    <w:p w14:paraId="6DF05D44" w14:textId="77777777" w:rsidR="005F5F68" w:rsidRDefault="00715FCE">
      <w:pPr>
        <w:spacing w:after="243" w:line="259" w:lineRule="auto"/>
        <w:ind w:left="39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2600BF8" wp14:editId="09B7D8E7">
                <wp:extent cx="4934496" cy="5055"/>
                <wp:effectExtent l="0" t="0" r="0" b="0"/>
                <wp:docPr id="23313" name="Group 2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3" style="width:388.543pt;height:0.398pt;mso-position-horizontal-relative:char;mso-position-vertical-relative:line" coordsize="49344,50">
                <v:shape id="Shape 44" style="position:absolute;width:49344;height:0;left:0;top:0;" coordsize="4934496,0" path="m0,0l49344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36EA52" w14:textId="77777777" w:rsidR="005F5F68" w:rsidRPr="008D2139" w:rsidRDefault="00715FCE">
      <w:pPr>
        <w:spacing w:after="280" w:line="260" w:lineRule="auto"/>
        <w:ind w:left="400"/>
        <w:jc w:val="left"/>
        <w:rPr>
          <w:lang w:val="en-US"/>
        </w:rPr>
      </w:pPr>
      <w:r w:rsidRPr="008D2139">
        <w:rPr>
          <w:b/>
          <w:lang w:val="en-US"/>
        </w:rPr>
        <w:t>Abstract</w:t>
      </w:r>
    </w:p>
    <w:p w14:paraId="0AC825EE" w14:textId="77777777" w:rsidR="005F5F68" w:rsidRPr="008D2139" w:rsidRDefault="00715FCE">
      <w:pPr>
        <w:spacing w:after="0" w:line="383" w:lineRule="auto"/>
        <w:ind w:left="400" w:right="137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Background</w:t>
      </w:r>
      <w:r w:rsidRPr="008D2139">
        <w:rPr>
          <w:lang w:val="en-US"/>
        </w:rPr>
        <w:t>: Prostate cancer active surveillance (AS) patients undergo repeat biopsies. Active treatment is advised when biopsy Gleason grade group ≥ 2 (</w:t>
      </w:r>
      <w:r w:rsidRPr="008D2139">
        <w:rPr>
          <w:i/>
          <w:lang w:val="en-US"/>
        </w:rPr>
        <w:t>upgrading</w:t>
      </w:r>
      <w:r w:rsidRPr="008D2139">
        <w:rPr>
          <w:lang w:val="en-US"/>
        </w:rPr>
        <w:t>). Many patients never experience upgrading, yet undergo biopsies frequently. Personalized biopsy decisions based on upgrading-risk may</w:t>
      </w:r>
    </w:p>
    <w:p w14:paraId="3B63E2A5" w14:textId="77777777" w:rsidR="005F5F68" w:rsidRDefault="00715FCE">
      <w:pPr>
        <w:spacing w:after="84" w:line="259" w:lineRule="auto"/>
        <w:ind w:left="39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6D08C50C" wp14:editId="047C40DE">
                <wp:extent cx="1973770" cy="5055"/>
                <wp:effectExtent l="0" t="0" r="0" b="0"/>
                <wp:docPr id="23314" name="Group 2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770" cy="5055"/>
                          <a:chOff x="0" y="0"/>
                          <a:chExt cx="1973770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973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770">
                                <a:moveTo>
                                  <a:pt x="0" y="0"/>
                                </a:moveTo>
                                <a:lnTo>
                                  <a:pt x="19737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4" style="width:155.415pt;height:0.398pt;mso-position-horizontal-relative:char;mso-position-vertical-relative:line" coordsize="19737,50">
                <v:shape id="Shape 55" style="position:absolute;width:19737;height:0;left:0;top:0;" coordsize="1973770,0" path="m0,0l197377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FA9CDA" w14:textId="77777777" w:rsidR="005F5F68" w:rsidRPr="008D2139" w:rsidRDefault="00715FCE">
      <w:pPr>
        <w:spacing w:after="17" w:line="265" w:lineRule="auto"/>
        <w:ind w:left="667" w:right="361"/>
        <w:rPr>
          <w:lang w:val="en-US"/>
        </w:rPr>
      </w:pPr>
      <w:r w:rsidRPr="008D2139">
        <w:rPr>
          <w:i/>
          <w:sz w:val="20"/>
          <w:vertAlign w:val="superscript"/>
          <w:lang w:val="en-US"/>
        </w:rPr>
        <w:t>?</w:t>
      </w:r>
      <w:r w:rsidRPr="008D2139">
        <w:rPr>
          <w:sz w:val="20"/>
          <w:lang w:val="en-US"/>
        </w:rPr>
        <w:t>Word count abstract (headings excluded): 300; Word count text: 2484</w:t>
      </w:r>
    </w:p>
    <w:p w14:paraId="0660008F" w14:textId="77777777" w:rsidR="005F5F68" w:rsidRPr="008D2139" w:rsidRDefault="00715FCE">
      <w:pPr>
        <w:spacing w:after="46" w:line="259" w:lineRule="auto"/>
        <w:ind w:left="281" w:firstLine="0"/>
        <w:jc w:val="center"/>
        <w:rPr>
          <w:lang w:val="en-US"/>
        </w:rPr>
      </w:pPr>
      <w:r w:rsidRPr="008D2139">
        <w:rPr>
          <w:sz w:val="20"/>
          <w:vertAlign w:val="superscript"/>
          <w:lang w:val="en-US"/>
        </w:rPr>
        <w:t>∗</w:t>
      </w:r>
      <w:r w:rsidRPr="008D2139">
        <w:rPr>
          <w:sz w:val="20"/>
          <w:lang w:val="en-US"/>
        </w:rPr>
        <w:t>Corresponding author (Anirudh Tomer): Erasmus MC, kamer flex Na-2823, PO Box</w:t>
      </w:r>
    </w:p>
    <w:p w14:paraId="2C022B9E" w14:textId="77777777" w:rsidR="005F5F68" w:rsidRPr="008D2139" w:rsidRDefault="00715FCE">
      <w:pPr>
        <w:spacing w:after="17" w:line="26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>2040, 3000 CA Rotterdam, the Netherlands. Tel: +31 10 70 43393</w:t>
      </w:r>
    </w:p>
    <w:p w14:paraId="6A5029AC" w14:textId="77777777" w:rsidR="005F5F68" w:rsidRPr="008D2139" w:rsidRDefault="00715FCE">
      <w:pPr>
        <w:spacing w:after="17" w:line="265" w:lineRule="auto"/>
        <w:ind w:left="758" w:right="361"/>
        <w:rPr>
          <w:lang w:val="en-US"/>
        </w:rPr>
      </w:pPr>
      <w:r w:rsidRPr="008D2139">
        <w:rPr>
          <w:i/>
          <w:sz w:val="20"/>
          <w:lang w:val="en-US"/>
        </w:rPr>
        <w:t xml:space="preserve">Email addresses: </w:t>
      </w:r>
      <w:r w:rsidRPr="008D2139">
        <w:rPr>
          <w:rFonts w:ascii="Calibri" w:eastAsia="Calibri" w:hAnsi="Calibri" w:cs="Calibri"/>
          <w:sz w:val="20"/>
          <w:lang w:val="en-US"/>
        </w:rPr>
        <w:t xml:space="preserve">a.tomer@erasmusmc.nl </w:t>
      </w:r>
      <w:r w:rsidRPr="008D2139">
        <w:rPr>
          <w:sz w:val="20"/>
          <w:lang w:val="en-US"/>
        </w:rPr>
        <w:t>(Anirudh Tomer, MSc),</w:t>
      </w:r>
    </w:p>
    <w:p w14:paraId="205BA1E9" w14:textId="77777777" w:rsidR="005F5F68" w:rsidRDefault="00715FCE">
      <w:pPr>
        <w:spacing w:after="0" w:line="259" w:lineRule="auto"/>
        <w:ind w:left="385"/>
        <w:jc w:val="left"/>
      </w:pPr>
      <w:r>
        <w:rPr>
          <w:rFonts w:ascii="Calibri" w:eastAsia="Calibri" w:hAnsi="Calibri" w:cs="Calibri"/>
          <w:sz w:val="20"/>
        </w:rPr>
        <w:t xml:space="preserve">d.nieboer@erasmusmc.nl </w:t>
      </w:r>
      <w:r>
        <w:rPr>
          <w:sz w:val="20"/>
        </w:rPr>
        <w:t xml:space="preserve">(Daan Nieboer, MSc), </w:t>
      </w:r>
      <w:r>
        <w:rPr>
          <w:rFonts w:ascii="Calibri" w:eastAsia="Calibri" w:hAnsi="Calibri" w:cs="Calibri"/>
          <w:sz w:val="20"/>
        </w:rPr>
        <w:t xml:space="preserve">m.roobol@erasmusmc.nl </w:t>
      </w:r>
      <w:r>
        <w:rPr>
          <w:sz w:val="20"/>
        </w:rPr>
        <w:t>(Monique J.</w:t>
      </w:r>
    </w:p>
    <w:p w14:paraId="765F3185" w14:textId="77777777" w:rsidR="005F5F68" w:rsidRPr="008D2139" w:rsidRDefault="00715FCE">
      <w:pPr>
        <w:spacing w:after="17" w:line="26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Roobol, PhD), </w:t>
      </w:r>
      <w:r w:rsidRPr="008D2139">
        <w:rPr>
          <w:rFonts w:ascii="Calibri" w:eastAsia="Calibri" w:hAnsi="Calibri" w:cs="Calibri"/>
          <w:sz w:val="20"/>
          <w:lang w:val="en-US"/>
        </w:rPr>
        <w:t xml:space="preserve">anders.bjartell@med.lu.se </w:t>
      </w:r>
      <w:r w:rsidRPr="008D2139">
        <w:rPr>
          <w:sz w:val="20"/>
          <w:lang w:val="en-US"/>
        </w:rPr>
        <w:t>(Anders Bjartell, MD, PhD),</w:t>
      </w:r>
    </w:p>
    <w:p w14:paraId="3CFBBF44" w14:textId="77777777" w:rsidR="005F5F68" w:rsidRPr="008D2139" w:rsidRDefault="00715FCE">
      <w:pPr>
        <w:spacing w:after="0" w:line="259" w:lineRule="auto"/>
        <w:ind w:left="385"/>
        <w:jc w:val="left"/>
        <w:rPr>
          <w:lang w:val="en-US"/>
        </w:rPr>
      </w:pPr>
      <w:r w:rsidRPr="008D2139">
        <w:rPr>
          <w:rFonts w:ascii="Calibri" w:eastAsia="Calibri" w:hAnsi="Calibri" w:cs="Calibri"/>
          <w:sz w:val="20"/>
          <w:lang w:val="en-US"/>
        </w:rPr>
        <w:t xml:space="preserve">e.w.steyerberg@lumc.nl </w:t>
      </w:r>
      <w:r w:rsidRPr="008D2139">
        <w:rPr>
          <w:sz w:val="20"/>
          <w:lang w:val="en-US"/>
        </w:rPr>
        <w:t xml:space="preserve">(Ewout W. Steyerberg, PhD), </w:t>
      </w:r>
      <w:r w:rsidRPr="008D2139">
        <w:rPr>
          <w:rFonts w:ascii="Calibri" w:eastAsia="Calibri" w:hAnsi="Calibri" w:cs="Calibri"/>
          <w:sz w:val="20"/>
          <w:lang w:val="en-US"/>
        </w:rPr>
        <w:t>d.rizopoulos@erasmusmc.nl</w:t>
      </w:r>
    </w:p>
    <w:p w14:paraId="20E56899" w14:textId="77777777" w:rsidR="005F5F68" w:rsidRPr="008D2139" w:rsidRDefault="00715FCE">
      <w:pPr>
        <w:spacing w:after="673" w:line="26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>(Dimitris Rizopoulos, PhD)</w:t>
      </w:r>
    </w:p>
    <w:p w14:paraId="1BEA87B5" w14:textId="77777777" w:rsidR="005F5F68" w:rsidRPr="008D2139" w:rsidRDefault="00715FCE">
      <w:pPr>
        <w:tabs>
          <w:tab w:val="center" w:pos="2119"/>
          <w:tab w:val="center" w:pos="7341"/>
        </w:tabs>
        <w:spacing w:after="13" w:line="270" w:lineRule="auto"/>
        <w:ind w:left="0" w:firstLine="0"/>
        <w:jc w:val="left"/>
        <w:rPr>
          <w:lang w:val="en-US"/>
        </w:rPr>
      </w:pPr>
      <w:r w:rsidRPr="008D2139">
        <w:rPr>
          <w:rFonts w:ascii="Calibri" w:eastAsia="Calibri" w:hAnsi="Calibri" w:cs="Calibri"/>
          <w:sz w:val="22"/>
          <w:lang w:val="en-US"/>
        </w:rPr>
        <w:lastRenderedPageBreak/>
        <w:tab/>
      </w:r>
      <w:r w:rsidRPr="008D2139">
        <w:rPr>
          <w:i/>
          <w:sz w:val="20"/>
          <w:lang w:val="en-US"/>
        </w:rPr>
        <w:t>Preprint submitted to European Urology</w:t>
      </w:r>
      <w:r w:rsidRPr="008D2139">
        <w:rPr>
          <w:i/>
          <w:sz w:val="20"/>
          <w:lang w:val="en-US"/>
        </w:rPr>
        <w:tab/>
        <w:t>December 13, 2019</w:t>
      </w:r>
    </w:p>
    <w:p w14:paraId="0F64E13B" w14:textId="77777777" w:rsidR="005F5F68" w:rsidRPr="008D2139" w:rsidRDefault="00715FCE">
      <w:pPr>
        <w:spacing w:after="582"/>
        <w:ind w:left="400" w:right="361"/>
        <w:rPr>
          <w:lang w:val="en-US"/>
        </w:rPr>
      </w:pPr>
      <w:r w:rsidRPr="008D2139">
        <w:rPr>
          <w:lang w:val="en-US"/>
        </w:rPr>
        <w:t>reduce patient burden.</w:t>
      </w:r>
    </w:p>
    <w:p w14:paraId="2C2149EF" w14:textId="77777777" w:rsidR="005F5F68" w:rsidRPr="008D2139" w:rsidRDefault="00715FCE">
      <w:pPr>
        <w:spacing w:after="462" w:line="378" w:lineRule="auto"/>
        <w:ind w:left="390" w:right="361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Objective</w:t>
      </w:r>
      <w:r w:rsidRPr="008D2139">
        <w:rPr>
          <w:lang w:val="en-US"/>
        </w:rPr>
        <w:t>: Develop a risk prediction model and web-application to assist patients/doctors in personalized biopsy decisions</w:t>
      </w:r>
      <w:ins w:id="0" w:author="C.H. Bangma" w:date="2019-12-23T10:13:00Z">
        <w:r w:rsidR="008D2139">
          <w:rPr>
            <w:lang w:val="en-US"/>
          </w:rPr>
          <w:t xml:space="preserve"> using </w:t>
        </w:r>
      </w:ins>
      <w:ins w:id="1" w:author="C.H. Bangma" w:date="2019-12-23T10:14:00Z">
        <w:r w:rsidR="008D2139">
          <w:rPr>
            <w:lang w:val="en-US"/>
          </w:rPr>
          <w:t xml:space="preserve">biopsy histology and </w:t>
        </w:r>
      </w:ins>
      <w:commentRangeStart w:id="2"/>
      <w:ins w:id="3" w:author="C.H. Bangma" w:date="2019-12-23T10:13:00Z">
        <w:r w:rsidR="008D2139">
          <w:rPr>
            <w:lang w:val="en-US"/>
          </w:rPr>
          <w:t>PSA</w:t>
        </w:r>
      </w:ins>
      <w:commentRangeEnd w:id="2"/>
      <w:ins w:id="4" w:author="C.H. Bangma" w:date="2019-12-23T10:15:00Z">
        <w:r w:rsidR="008D2139">
          <w:rPr>
            <w:rStyle w:val="CommentReference"/>
          </w:rPr>
          <w:commentReference w:id="2"/>
        </w:r>
      </w:ins>
      <w:r w:rsidRPr="008D2139">
        <w:rPr>
          <w:lang w:val="en-US"/>
        </w:rPr>
        <w:t>.</w:t>
      </w:r>
    </w:p>
    <w:p w14:paraId="141E23D4" w14:textId="77777777" w:rsidR="005F5F68" w:rsidRPr="008D2139" w:rsidRDefault="00715FCE">
      <w:pPr>
        <w:spacing w:after="466" w:line="379" w:lineRule="auto"/>
        <w:ind w:left="390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Design, Setting, and Participants</w:t>
      </w:r>
      <w:r w:rsidRPr="008D2139">
        <w:rPr>
          <w:lang w:val="en-US"/>
        </w:rPr>
        <w:t>: Model development: world’s largest AS study PRIAS, 7813 patients, 1134 experienced upgrading; External validation: largest five cohorts of Movember Foundation’s GAP3 database (</w:t>
      </w:r>
      <w:r w:rsidRPr="008D2139">
        <w:rPr>
          <w:i/>
          <w:lang w:val="en-US"/>
        </w:rPr>
        <w:t xml:space="preserve">&gt; </w:t>
      </w:r>
      <w:r w:rsidRPr="008D2139">
        <w:rPr>
          <w:lang w:val="en-US"/>
        </w:rPr>
        <w:t>20</w:t>
      </w:r>
      <w:r w:rsidRPr="008D2139">
        <w:rPr>
          <w:i/>
          <w:lang w:val="en-US"/>
        </w:rPr>
        <w:t>,</w:t>
      </w:r>
      <w:r w:rsidRPr="008D2139">
        <w:rPr>
          <w:lang w:val="en-US"/>
        </w:rPr>
        <w:t xml:space="preserve">000 patients, 27 centers worldwide); Data: repeat prostate-specific antigen (PSA) and biopsy Gleason </w:t>
      </w:r>
      <w:commentRangeStart w:id="5"/>
      <w:r w:rsidRPr="008D2139">
        <w:rPr>
          <w:lang w:val="en-US"/>
        </w:rPr>
        <w:t>grade</w:t>
      </w:r>
      <w:commentRangeEnd w:id="5"/>
      <w:r w:rsidR="008D2139">
        <w:rPr>
          <w:rStyle w:val="CommentReference"/>
        </w:rPr>
        <w:commentReference w:id="5"/>
      </w:r>
      <w:r w:rsidRPr="008D2139">
        <w:rPr>
          <w:lang w:val="en-US"/>
        </w:rPr>
        <w:t>.</w:t>
      </w:r>
    </w:p>
    <w:p w14:paraId="635132DC" w14:textId="77777777" w:rsidR="005F5F68" w:rsidRPr="008D2139" w:rsidRDefault="00715FCE">
      <w:pPr>
        <w:spacing w:after="469" w:line="370" w:lineRule="auto"/>
        <w:ind w:left="390" w:right="361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Outcome Measurements, and Statistical Analysis</w:t>
      </w:r>
      <w:r w:rsidRPr="008D2139">
        <w:rPr>
          <w:lang w:val="en-US"/>
        </w:rPr>
        <w:t xml:space="preserve">: A Bayesian joint model fitted to the PRIAS dataset. This model was validated in GAP3 cohorts using risk prediction error, calibration, </w:t>
      </w:r>
      <w:ins w:id="6" w:author="C.H. Bangma" w:date="2019-12-23T10:08:00Z">
        <w:r w:rsidR="008D2139">
          <w:rPr>
            <w:lang w:val="en-US"/>
          </w:rPr>
          <w:t xml:space="preserve">and </w:t>
        </w:r>
      </w:ins>
      <w:r w:rsidRPr="008D2139">
        <w:rPr>
          <w:lang w:val="en-US"/>
        </w:rPr>
        <w:t>area under ROC (AUC). Model and personalized biopsy schedules based on predicted risks were implemented in a web-application.</w:t>
      </w:r>
    </w:p>
    <w:p w14:paraId="3D1920A0" w14:textId="77777777" w:rsidR="005F5F68" w:rsidRPr="008D2139" w:rsidRDefault="00715FCE">
      <w:pPr>
        <w:spacing w:after="0" w:line="371" w:lineRule="auto"/>
        <w:ind w:left="390" w:right="361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Results and Limitations</w:t>
      </w:r>
      <w:r w:rsidRPr="008D2139">
        <w:rPr>
          <w:lang w:val="en-US"/>
        </w:rPr>
        <w:t>: Cause-specific cumulative upgrading-risk at year five of follow-up: 35% in PRIAS, at most 50% in GAP3 cohorts. PRIAS based model: PSA velocity was a stronger predictor of upgrading (Hazard Ratio: 2.47, 95%CI: 1.93–2.99) than PSA value (Hazard Ratio: 0.99,</w:t>
      </w:r>
    </w:p>
    <w:p w14:paraId="080579E3" w14:textId="77777777" w:rsidR="005F5F68" w:rsidRPr="008D2139" w:rsidRDefault="00715FCE">
      <w:pPr>
        <w:spacing w:line="368" w:lineRule="auto"/>
        <w:ind w:left="400" w:right="361"/>
        <w:rPr>
          <w:lang w:val="en-US"/>
        </w:rPr>
      </w:pPr>
      <w:r w:rsidRPr="008D2139">
        <w:rPr>
          <w:lang w:val="en-US"/>
        </w:rPr>
        <w:t>95%CI: 0.89–1.11). Validation: Moderate AUC (0.55–0.75) in PRIAS and GAP3 cohorts. Moderate prediction error (0.1–0.3) in GAP3 cohorts where impact of PSA value and velocity on upgrading-risk was similar to PRIAS, but large (0.3–0.45) otherwise. Recalibration advised for external cohorts.</w:t>
      </w:r>
    </w:p>
    <w:p w14:paraId="5521B22F" w14:textId="77777777" w:rsidR="005F5F68" w:rsidRPr="008D2139" w:rsidRDefault="00715FCE">
      <w:pPr>
        <w:spacing w:after="465" w:line="370" w:lineRule="auto"/>
        <w:ind w:left="390" w:right="361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Conclusions</w:t>
      </w:r>
      <w:r w:rsidRPr="008D2139">
        <w:rPr>
          <w:lang w:val="en-US"/>
        </w:rPr>
        <w:t>: We successfully developed and validated a model for predicting upgrading-risk, and providing risk-based personalized biopsy decisions, in prostate cancer AS. The model made available via a web-application enables shared decision making of biopsy schedules by comparing fixed and personalized schedules on total biopsies and expected time delay in detecting upgrading.</w:t>
      </w:r>
    </w:p>
    <w:p w14:paraId="08BDA22C" w14:textId="77777777" w:rsidR="005F5F68" w:rsidRPr="008D2139" w:rsidRDefault="00715FCE">
      <w:pPr>
        <w:spacing w:after="0" w:line="383" w:lineRule="auto"/>
        <w:ind w:left="390" w:right="361" w:firstLine="351"/>
        <w:rPr>
          <w:lang w:val="en-US"/>
        </w:rPr>
      </w:pPr>
      <w:r w:rsidRPr="008D2139">
        <w:rPr>
          <w:rFonts w:ascii="Calibri" w:eastAsia="Calibri" w:hAnsi="Calibri" w:cs="Calibri"/>
          <w:lang w:val="en-US"/>
        </w:rPr>
        <w:t>Patient Summary</w:t>
      </w:r>
      <w:r w:rsidRPr="008D2139">
        <w:rPr>
          <w:lang w:val="en-US"/>
        </w:rPr>
        <w:t xml:space="preserve">: Personalized </w:t>
      </w:r>
      <w:ins w:id="7" w:author="C.H. Bangma" w:date="2019-12-23T10:10:00Z">
        <w:r w:rsidR="008D2139">
          <w:rPr>
            <w:lang w:val="en-US"/>
          </w:rPr>
          <w:t xml:space="preserve">schemes for </w:t>
        </w:r>
      </w:ins>
      <w:r w:rsidRPr="008D2139">
        <w:rPr>
          <w:lang w:val="en-US"/>
        </w:rPr>
        <w:t xml:space="preserve">prostate biopsies are a novel alternative to fixed one-size-fits-all schedules. The underlying statistical models are made available through a user-friendly web-application and may help to reduce unnecessary prostate biopsies while maintaining </w:t>
      </w:r>
      <w:ins w:id="8" w:author="C.H. Bangma" w:date="2019-12-23T10:11:00Z">
        <w:r w:rsidR="008D2139">
          <w:rPr>
            <w:lang w:val="en-US"/>
          </w:rPr>
          <w:t xml:space="preserve">safe </w:t>
        </w:r>
      </w:ins>
      <w:r w:rsidRPr="008D2139">
        <w:rPr>
          <w:lang w:val="en-US"/>
        </w:rPr>
        <w:t>cancer control.</w:t>
      </w:r>
    </w:p>
    <w:p w14:paraId="6E033771" w14:textId="77777777" w:rsidR="005F5F68" w:rsidRPr="008D2139" w:rsidRDefault="00715FCE">
      <w:pPr>
        <w:tabs>
          <w:tab w:val="center" w:pos="915"/>
          <w:tab w:val="center" w:pos="4815"/>
        </w:tabs>
        <w:spacing w:after="140" w:line="259" w:lineRule="auto"/>
        <w:ind w:left="0" w:firstLine="0"/>
        <w:jc w:val="left"/>
        <w:rPr>
          <w:lang w:val="en-US"/>
        </w:rPr>
      </w:pPr>
      <w:r w:rsidRPr="008D2139">
        <w:rPr>
          <w:rFonts w:ascii="Calibri" w:eastAsia="Calibri" w:hAnsi="Calibri" w:cs="Calibri"/>
          <w:sz w:val="22"/>
          <w:lang w:val="en-US"/>
        </w:rPr>
        <w:tab/>
      </w:r>
      <w:r w:rsidRPr="008D2139">
        <w:rPr>
          <w:i/>
          <w:lang w:val="en-US"/>
        </w:rPr>
        <w:t>Keywords:</w:t>
      </w:r>
      <w:r w:rsidRPr="008D2139">
        <w:rPr>
          <w:i/>
          <w:lang w:val="en-US"/>
        </w:rPr>
        <w:tab/>
      </w:r>
      <w:r w:rsidRPr="008D2139">
        <w:rPr>
          <w:lang w:val="en-US"/>
        </w:rPr>
        <w:t>Active Surveillance, Biopsies, Personalized Medicine, Prostate</w:t>
      </w:r>
    </w:p>
    <w:p w14:paraId="0C72D281" w14:textId="77777777" w:rsidR="005F5F68" w:rsidRDefault="00715FCE">
      <w:pPr>
        <w:spacing w:after="0"/>
        <w:ind w:left="400" w:right="361"/>
      </w:pPr>
      <w:r>
        <w:t>Cancer, Shared Decision Making</w:t>
      </w:r>
    </w:p>
    <w:p w14:paraId="2C025A6F" w14:textId="77777777" w:rsidR="005F5F68" w:rsidRDefault="00715FCE">
      <w:pPr>
        <w:spacing w:after="366" w:line="259" w:lineRule="auto"/>
        <w:ind w:left="39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DD14085" wp14:editId="4FA4E6D0">
                <wp:extent cx="4934496" cy="5055"/>
                <wp:effectExtent l="0" t="0" r="0" b="0"/>
                <wp:docPr id="24343" name="Group 24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3" style="width:388.543pt;height:0.398pt;mso-position-horizontal-relative:char;mso-position-vertical-relative:line" coordsize="49344,50">
                <v:shape id="Shape 161" style="position:absolute;width:49344;height:0;left:0;top:0;" coordsize="4934496,0" path="m0,0l49344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154174F" w14:textId="77777777" w:rsidR="005F5F68" w:rsidRDefault="00715FCE">
      <w:pPr>
        <w:numPr>
          <w:ilvl w:val="0"/>
          <w:numId w:val="1"/>
        </w:numPr>
        <w:spacing w:after="311" w:line="260" w:lineRule="auto"/>
        <w:ind w:right="361" w:hanging="614"/>
      </w:pPr>
      <w:r>
        <w:rPr>
          <w:b/>
        </w:rPr>
        <w:t>1. Introduction</w:t>
      </w:r>
    </w:p>
    <w:p w14:paraId="420F1A60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Patients with low- and very low-risk screening-detected localized prostate</w:t>
      </w:r>
    </w:p>
    <w:p w14:paraId="5873A546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cancer are usually recommended active surveillance (AS) instead of immedi-</w:t>
      </w:r>
    </w:p>
    <w:p w14:paraId="67984472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ate radical treatment [1]. In AS, cancer progression is routinely monitored</w:t>
      </w:r>
    </w:p>
    <w:p w14:paraId="5786B755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via prostate-specific antigen (PSA), digital rectal examination, and repeat</w:t>
      </w:r>
    </w:p>
    <w:p w14:paraId="663423A0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biopsies. Among these, the strongest indicator of cancer-related outcomes</w:t>
      </w:r>
    </w:p>
    <w:p w14:paraId="7947929B" w14:textId="77777777" w:rsidR="005F5F68" w:rsidRPr="008D2139" w:rsidRDefault="00715FCE">
      <w:pPr>
        <w:numPr>
          <w:ilvl w:val="0"/>
          <w:numId w:val="1"/>
        </w:numPr>
        <w:ind w:right="361" w:hanging="614"/>
        <w:rPr>
          <w:lang w:val="en-US"/>
        </w:rPr>
      </w:pPr>
      <w:r w:rsidRPr="008D2139">
        <w:rPr>
          <w:lang w:val="en-US"/>
        </w:rPr>
        <w:t>is the biopsy Gleason grade group [2]. When the Gleason grade group in-</w:t>
      </w:r>
    </w:p>
    <w:p w14:paraId="49D02A36" w14:textId="77777777" w:rsidR="005F5F68" w:rsidRPr="008D2139" w:rsidRDefault="00715FCE">
      <w:pPr>
        <w:numPr>
          <w:ilvl w:val="0"/>
          <w:numId w:val="1"/>
        </w:numPr>
        <w:spacing w:after="0" w:line="394" w:lineRule="auto"/>
        <w:ind w:right="361" w:hanging="614"/>
        <w:rPr>
          <w:lang w:val="en-US"/>
        </w:rPr>
      </w:pPr>
      <w:r w:rsidRPr="008D2139">
        <w:rPr>
          <w:lang w:val="en-US"/>
        </w:rPr>
        <w:t xml:space="preserve">creases from group 1 (Gleason 3+3) to 2 (Gleason 3+4) or higher, called </w:t>
      </w:r>
      <w:r w:rsidRPr="008D2139">
        <w:rPr>
          <w:rFonts w:ascii="Calibri" w:eastAsia="Calibri" w:hAnsi="Calibri" w:cs="Calibri"/>
          <w:sz w:val="12"/>
          <w:lang w:val="en-US"/>
        </w:rPr>
        <w:t xml:space="preserve">9 </w:t>
      </w:r>
      <w:r w:rsidRPr="008D2139">
        <w:rPr>
          <w:i/>
          <w:lang w:val="en-US"/>
        </w:rPr>
        <w:t xml:space="preserve">upgrading </w:t>
      </w:r>
      <w:r w:rsidRPr="008D2139">
        <w:rPr>
          <w:lang w:val="en-US"/>
        </w:rPr>
        <w:t>[3], patients are commonly advised curative treatment [4].</w:t>
      </w:r>
    </w:p>
    <w:p w14:paraId="51F034A7" w14:textId="77777777" w:rsidR="005F5F68" w:rsidRDefault="00715FCE">
      <w:pPr>
        <w:numPr>
          <w:ilvl w:val="0"/>
          <w:numId w:val="2"/>
        </w:numPr>
        <w:ind w:right="361" w:hanging="677"/>
      </w:pPr>
      <w:r w:rsidRPr="008D2139">
        <w:rPr>
          <w:lang w:val="en-US"/>
        </w:rPr>
        <w:t xml:space="preserve">In most AS protocols, biopsies are scheduled periodically. </w:t>
      </w:r>
      <w:r>
        <w:t>Consequently,</w:t>
      </w:r>
    </w:p>
    <w:p w14:paraId="0720DF1C" w14:textId="77777777" w:rsidR="005F5F68" w:rsidRDefault="00715FCE">
      <w:pPr>
        <w:spacing w:after="519" w:line="259" w:lineRule="auto"/>
        <w:ind w:left="472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043791C2" wp14:editId="62DF6AEF">
            <wp:extent cx="4818889" cy="4407409"/>
            <wp:effectExtent l="0" t="0" r="0" b="0"/>
            <wp:docPr id="30694" name="Picture 30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" name="Picture 306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889" cy="44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2FE" w14:textId="77777777" w:rsidR="005F5F68" w:rsidRPr="008D2139" w:rsidRDefault="00715FCE">
      <w:pPr>
        <w:spacing w:after="0" w:line="401" w:lineRule="auto"/>
        <w:ind w:left="385"/>
        <w:jc w:val="left"/>
        <w:rPr>
          <w:lang w:val="en-US"/>
        </w:rPr>
      </w:pPr>
      <w:r w:rsidRPr="008D2139">
        <w:rPr>
          <w:sz w:val="20"/>
          <w:lang w:val="en-US"/>
        </w:rPr>
        <w:t xml:space="preserve">Figure 1: </w:t>
      </w:r>
      <w:r w:rsidRPr="008D2139">
        <w:rPr>
          <w:b/>
          <w:sz w:val="20"/>
          <w:lang w:val="en-US"/>
        </w:rPr>
        <w:t xml:space="preserve">Trade-off between the number of biopsies and time delay in detecting upgrading (Increase in Gleason grade group from 1 to 2 or higher): </w:t>
      </w:r>
      <w:r w:rsidRPr="008D2139">
        <w:rPr>
          <w:sz w:val="20"/>
          <w:lang w:val="en-US"/>
        </w:rPr>
        <w:t>The true</w:t>
      </w:r>
    </w:p>
    <w:p w14:paraId="3245A821" w14:textId="77777777" w:rsidR="005F5F68" w:rsidRPr="008D2139" w:rsidRDefault="00715FCE">
      <w:pPr>
        <w:spacing w:after="17" w:line="376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>time of upgrading for the patient in this figure is July 2008. When biopsies are scheduled annually (</w:t>
      </w:r>
      <w:r w:rsidRPr="008D2139">
        <w:rPr>
          <w:b/>
          <w:sz w:val="20"/>
          <w:lang w:val="en-US"/>
        </w:rPr>
        <w:t>Panel A</w:t>
      </w:r>
      <w:r w:rsidRPr="008D2139">
        <w:rPr>
          <w:sz w:val="20"/>
          <w:lang w:val="en-US"/>
        </w:rPr>
        <w:t>), upgrading is detected in January 2009 with a time delay of six months, and a total of four biopsies are scheduled. When biopsies are scheduled biennially (</w:t>
      </w:r>
      <w:r w:rsidRPr="008D2139">
        <w:rPr>
          <w:b/>
          <w:sz w:val="20"/>
          <w:lang w:val="en-US"/>
        </w:rPr>
        <w:t>Panel B</w:t>
      </w:r>
      <w:r w:rsidRPr="008D2139">
        <w:rPr>
          <w:sz w:val="20"/>
          <w:lang w:val="en-US"/>
        </w:rPr>
        <w:t xml:space="preserve">), upgrading is detected in January 2010 with a time delay of 18 months, and a total of three biopsies are scheduled. Since biopsies are conducted periodically, the time of upgrading is observed as an interval. For example, between Jan 2008–Jan 2009 in </w:t>
      </w:r>
      <w:r w:rsidRPr="008D2139">
        <w:rPr>
          <w:b/>
          <w:sz w:val="20"/>
          <w:lang w:val="en-US"/>
        </w:rPr>
        <w:t xml:space="preserve">Panel A </w:t>
      </w:r>
      <w:r w:rsidRPr="008D2139">
        <w:rPr>
          <w:sz w:val="20"/>
          <w:lang w:val="en-US"/>
        </w:rPr>
        <w:t xml:space="preserve">and between Jan 2008–Jan 2010 in </w:t>
      </w:r>
      <w:r w:rsidRPr="008D2139">
        <w:rPr>
          <w:b/>
          <w:sz w:val="20"/>
          <w:lang w:val="en-US"/>
        </w:rPr>
        <w:t>Panel B</w:t>
      </w:r>
      <w:r w:rsidRPr="008D2139">
        <w:rPr>
          <w:sz w:val="20"/>
          <w:lang w:val="en-US"/>
        </w:rPr>
        <w:t>. The phrase ‘Gleason grade group’ is shortened to ‘Gleason grade’ for brevity.</w:t>
      </w:r>
    </w:p>
    <w:p w14:paraId="354FDA1F" w14:textId="77777777" w:rsidR="005F5F68" w:rsidRDefault="00715FCE">
      <w:pPr>
        <w:numPr>
          <w:ilvl w:val="0"/>
          <w:numId w:val="2"/>
        </w:numPr>
        <w:ind w:right="361" w:hanging="677"/>
      </w:pPr>
      <w:r w:rsidRPr="008D2139">
        <w:rPr>
          <w:lang w:val="en-US"/>
        </w:rPr>
        <w:t xml:space="preserve">upgrading is always detected with a time delay (Figure 1). </w:t>
      </w:r>
      <w:r>
        <w:t>For detecting</w:t>
      </w:r>
    </w:p>
    <w:p w14:paraId="536FB2D3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upgrading timely, many AS programs schedule fixed and frequent biopsies</w:t>
      </w:r>
    </w:p>
    <w:p w14:paraId="7F2C2124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(e.g., annually) for all patients [5, 6]. However, this leads to many unnec-</w:t>
      </w:r>
    </w:p>
    <w:p w14:paraId="5B004FC6" w14:textId="77777777" w:rsidR="005F5F68" w:rsidRDefault="00715FCE">
      <w:pPr>
        <w:numPr>
          <w:ilvl w:val="0"/>
          <w:numId w:val="2"/>
        </w:numPr>
        <w:ind w:right="361" w:hanging="677"/>
      </w:pPr>
      <w:r w:rsidRPr="008D2139">
        <w:rPr>
          <w:lang w:val="en-US"/>
        </w:rPr>
        <w:t xml:space="preserve">essary biopsies in slow/non-progressing patients. </w:t>
      </w:r>
      <w:r>
        <w:t>Biopsies are invasive, may</w:t>
      </w:r>
    </w:p>
    <w:p w14:paraId="360135C6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be painful, and are prone to medical complications such as bleeding and</w:t>
      </w:r>
      <w:ins w:id="9" w:author="C.H. Bangma" w:date="2019-12-23T10:18:00Z">
        <w:r w:rsidR="002727F9">
          <w:rPr>
            <w:lang w:val="en-US"/>
          </w:rPr>
          <w:t xml:space="preserve"> incidentally</w:t>
        </w:r>
      </w:ins>
    </w:p>
    <w:p w14:paraId="6778B469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septicemia[7]. Thus, biopsy burden and patient non-compliance to frequent</w:t>
      </w:r>
    </w:p>
    <w:p w14:paraId="1CAE04ED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biopsies [8] has raised concerns regarding the optimal biopsy schedule [9, 10].</w:t>
      </w:r>
    </w:p>
    <w:p w14:paraId="5AFFB756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To this end, some cohorts have started using magnetic resonance imaging</w:t>
      </w:r>
    </w:p>
    <w:p w14:paraId="1F2943C6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 xml:space="preserve">(MRI) for deciding </w:t>
      </w:r>
      <w:commentRangeStart w:id="10"/>
      <w:r w:rsidRPr="008D2139">
        <w:rPr>
          <w:lang w:val="en-US"/>
        </w:rPr>
        <w:t>biopsies</w:t>
      </w:r>
      <w:commentRangeEnd w:id="10"/>
      <w:r w:rsidR="002727F9">
        <w:rPr>
          <w:rStyle w:val="CommentReference"/>
        </w:rPr>
        <w:commentReference w:id="10"/>
      </w:r>
      <w:r w:rsidRPr="008D2139">
        <w:rPr>
          <w:lang w:val="en-US"/>
        </w:rPr>
        <w:t>. Although, due to currently limited AS data,</w:t>
      </w:r>
    </w:p>
    <w:p w14:paraId="0D19BB21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MRI’s value is not clear. Others have proposed infrequent schedules such</w:t>
      </w:r>
    </w:p>
    <w:p w14:paraId="2F2C9D4F" w14:textId="77777777" w:rsidR="005F5F68" w:rsidRDefault="00715FCE">
      <w:pPr>
        <w:numPr>
          <w:ilvl w:val="0"/>
          <w:numId w:val="2"/>
        </w:numPr>
        <w:ind w:right="361" w:hanging="677"/>
      </w:pPr>
      <w:r w:rsidRPr="008D2139">
        <w:rPr>
          <w:lang w:val="en-US"/>
        </w:rPr>
        <w:t xml:space="preserve">as biennial biopsies as an alternative [9, 11]. </w:t>
      </w:r>
      <w:commentRangeStart w:id="11"/>
      <w:r>
        <w:t>However</w:t>
      </w:r>
      <w:commentRangeEnd w:id="11"/>
      <w:r w:rsidR="002727F9">
        <w:rPr>
          <w:rStyle w:val="CommentReference"/>
        </w:rPr>
        <w:commentReference w:id="11"/>
      </w:r>
      <w:r>
        <w:t>, fundamental differ-</w:t>
      </w:r>
    </w:p>
    <w:p w14:paraId="5D9B9BA4" w14:textId="77777777" w:rsidR="005F5F68" w:rsidRDefault="00715FCE">
      <w:pPr>
        <w:numPr>
          <w:ilvl w:val="0"/>
          <w:numId w:val="2"/>
        </w:numPr>
        <w:ind w:right="361" w:hanging="677"/>
      </w:pPr>
      <w:r w:rsidRPr="008D2139">
        <w:rPr>
          <w:lang w:val="en-US"/>
        </w:rPr>
        <w:t xml:space="preserve">ences exist in underlying upgrading-risk across cohorts [9]. </w:t>
      </w:r>
      <w:r>
        <w:t>Thus, biennial</w:t>
      </w:r>
    </w:p>
    <w:p w14:paraId="35AEC868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biopsies may still lead to five unnecessary biopsies over ten years (current</w:t>
      </w:r>
    </w:p>
    <w:p w14:paraId="0D4B11DB" w14:textId="77777777" w:rsidR="005F5F68" w:rsidRPr="008D2139" w:rsidRDefault="00715FCE">
      <w:pPr>
        <w:numPr>
          <w:ilvl w:val="0"/>
          <w:numId w:val="2"/>
        </w:numPr>
        <w:ind w:right="361" w:hanging="677"/>
        <w:rPr>
          <w:lang w:val="en-US"/>
        </w:rPr>
      </w:pPr>
      <w:r w:rsidRPr="008D2139">
        <w:rPr>
          <w:lang w:val="en-US"/>
        </w:rPr>
        <w:t>study period of large AS programs) for many slow/non-progressing patients.</w:t>
      </w:r>
    </w:p>
    <w:p w14:paraId="13F8AA65" w14:textId="77777777" w:rsidR="005F5F68" w:rsidRPr="008D2139" w:rsidRDefault="00715FCE">
      <w:pPr>
        <w:numPr>
          <w:ilvl w:val="0"/>
          <w:numId w:val="2"/>
        </w:numPr>
        <w:spacing w:after="0" w:line="370" w:lineRule="auto"/>
        <w:ind w:right="361" w:hanging="677"/>
        <w:rPr>
          <w:lang w:val="en-US"/>
        </w:rPr>
      </w:pPr>
      <w:r w:rsidRPr="008D2139">
        <w:rPr>
          <w:lang w:val="en-US"/>
        </w:rPr>
        <w:t xml:space="preserve">A promising alternative to fixed and frequent biopsies is personalized biopsy </w:t>
      </w:r>
      <w:r w:rsidRPr="008D2139">
        <w:rPr>
          <w:rFonts w:ascii="Calibri" w:eastAsia="Calibri" w:hAnsi="Calibri" w:cs="Calibri"/>
          <w:sz w:val="12"/>
          <w:lang w:val="en-US"/>
        </w:rPr>
        <w:t xml:space="preserve">26 </w:t>
      </w:r>
      <w:r w:rsidRPr="008D2139">
        <w:rPr>
          <w:lang w:val="en-US"/>
        </w:rPr>
        <w:t>schedules based on the patient-specific upgrading-risk (Figure 2).</w:t>
      </w:r>
    </w:p>
    <w:p w14:paraId="45ADA222" w14:textId="77777777" w:rsidR="005F5F68" w:rsidRPr="008D2139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8D2139">
        <w:rPr>
          <w:lang w:val="en-US"/>
        </w:rPr>
        <w:t>The first challenge in developing personalized biopsy schedules is consol-</w:t>
      </w:r>
    </w:p>
    <w:p w14:paraId="3131CA18" w14:textId="77777777" w:rsidR="005F5F68" w:rsidRPr="008D2139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8D2139">
        <w:rPr>
          <w:lang w:val="en-US"/>
        </w:rPr>
        <w:t>idating accumulated patient data (e.g., PSA, previous biopsy results) into</w:t>
      </w:r>
    </w:p>
    <w:p w14:paraId="5E22C918" w14:textId="77777777" w:rsidR="005F5F68" w:rsidRPr="008D2139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8D2139">
        <w:rPr>
          <w:lang w:val="en-US"/>
        </w:rPr>
        <w:t>estimates for upgrading-risk. Existing calculators for upgrading-risk [12, 13]</w:t>
      </w:r>
    </w:p>
    <w:p w14:paraId="77897768" w14:textId="77777777" w:rsidR="005F5F68" w:rsidRDefault="00715FCE">
      <w:pPr>
        <w:numPr>
          <w:ilvl w:val="0"/>
          <w:numId w:val="3"/>
        </w:numPr>
        <w:ind w:right="361" w:hanging="677"/>
      </w:pPr>
      <w:r w:rsidRPr="008D2139">
        <w:rPr>
          <w:lang w:val="en-US"/>
        </w:rPr>
        <w:t xml:space="preserve">use only the latest PSA measurement of a patient. </w:t>
      </w:r>
      <w:r>
        <w:t>In contrast, we intend to</w:t>
      </w:r>
    </w:p>
    <w:p w14:paraId="6FB6BAE1" w14:textId="77777777" w:rsidR="005F5F68" w:rsidRPr="008D2139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8D2139">
        <w:rPr>
          <w:lang w:val="en-US"/>
        </w:rPr>
        <w:t>utilize all repeated measurements of PSA, previous biopsy results, and base-</w:t>
      </w:r>
    </w:p>
    <w:p w14:paraId="502C2B5F" w14:textId="77777777" w:rsidR="005F5F68" w:rsidRPr="008D2139" w:rsidRDefault="00715FCE">
      <w:pPr>
        <w:numPr>
          <w:ilvl w:val="0"/>
          <w:numId w:val="3"/>
        </w:numPr>
        <w:ind w:right="361" w:hanging="677"/>
        <w:rPr>
          <w:lang w:val="en-US"/>
        </w:rPr>
      </w:pPr>
      <w:r w:rsidRPr="008D2139">
        <w:rPr>
          <w:lang w:val="en-US"/>
        </w:rPr>
        <w:t>line characteristics of a patient. To this end, a suitable model is the joint</w:t>
      </w:r>
    </w:p>
    <w:p w14:paraId="4988A910" w14:textId="77777777" w:rsidR="005F5F68" w:rsidRDefault="00715FCE">
      <w:pPr>
        <w:numPr>
          <w:ilvl w:val="0"/>
          <w:numId w:val="3"/>
        </w:numPr>
        <w:ind w:right="361" w:hanging="677"/>
      </w:pPr>
      <w:r w:rsidRPr="008D2139">
        <w:rPr>
          <w:lang w:val="en-US"/>
        </w:rPr>
        <w:t xml:space="preserve">model for time-to-event and longitudinal data [14, 15, 16]. </w:t>
      </w:r>
      <w:r>
        <w:t>A joint model</w:t>
      </w:r>
    </w:p>
    <w:p w14:paraId="1ACAA494" w14:textId="77777777" w:rsidR="005F5F68" w:rsidRDefault="00715FCE">
      <w:pPr>
        <w:numPr>
          <w:ilvl w:val="0"/>
          <w:numId w:val="3"/>
        </w:numPr>
        <w:ind w:right="361" w:hanging="677"/>
      </w:pPr>
      <w:r w:rsidRPr="008D2139">
        <w:rPr>
          <w:lang w:val="en-US"/>
        </w:rPr>
        <w:t xml:space="preserve">predicts the upgrading-risk in a personalized manner. </w:t>
      </w:r>
      <w:r>
        <w:t>A subsequent chal-</w:t>
      </w:r>
    </w:p>
    <w:p w14:paraId="6B188C78" w14:textId="77777777" w:rsidR="005F5F68" w:rsidRDefault="00715FCE">
      <w:pPr>
        <w:numPr>
          <w:ilvl w:val="0"/>
          <w:numId w:val="3"/>
        </w:numPr>
        <w:ind w:right="361" w:hanging="677"/>
      </w:pPr>
      <w:r w:rsidRPr="008D2139">
        <w:rPr>
          <w:lang w:val="en-US"/>
        </w:rPr>
        <w:t xml:space="preserve">lenge, however, is translating risks into clinical decisions. </w:t>
      </w:r>
      <w:r>
        <w:t>For example, a</w:t>
      </w:r>
    </w:p>
    <w:p w14:paraId="27D1B51B" w14:textId="77777777" w:rsidR="005F5F68" w:rsidRPr="008D2139" w:rsidRDefault="00715FCE">
      <w:pPr>
        <w:spacing w:after="0" w:line="259" w:lineRule="auto"/>
        <w:ind w:left="468" w:firstLine="0"/>
        <w:jc w:val="left"/>
        <w:rPr>
          <w:lang w:val="en-US"/>
        </w:rPr>
      </w:pPr>
      <w:r w:rsidRPr="008D2139">
        <w:rPr>
          <w:rFonts w:ascii="Arial" w:eastAsia="Arial" w:hAnsi="Arial" w:cs="Arial"/>
          <w:b/>
          <w:sz w:val="22"/>
          <w:lang w:val="en-US"/>
        </w:rPr>
        <w:t xml:space="preserve">A </w:t>
      </w:r>
      <w:r w:rsidRPr="008D2139">
        <w:rPr>
          <w:rFonts w:ascii="Arial" w:eastAsia="Arial" w:hAnsi="Arial" w:cs="Arial"/>
          <w:sz w:val="22"/>
          <w:lang w:val="en-US"/>
        </w:rPr>
        <w:t>Should a biopsy be conducted at current visit?</w:t>
      </w:r>
    </w:p>
    <w:p w14:paraId="331D9AA9" w14:textId="77777777" w:rsidR="005F5F68" w:rsidRDefault="00715FCE">
      <w:pPr>
        <w:spacing w:after="420" w:line="259" w:lineRule="auto"/>
        <w:ind w:left="466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30163A27" wp14:editId="5FC1B026">
            <wp:extent cx="4773169" cy="3645408"/>
            <wp:effectExtent l="0" t="0" r="0" b="0"/>
            <wp:docPr id="30696" name="Picture 30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" name="Picture 306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169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14AC" w14:textId="77777777" w:rsidR="005F5F68" w:rsidRPr="008D2139" w:rsidRDefault="00715FCE">
      <w:pPr>
        <w:spacing w:after="17" w:line="37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Figure 2: </w:t>
      </w:r>
      <w:r w:rsidRPr="008D2139">
        <w:rPr>
          <w:b/>
          <w:sz w:val="20"/>
          <w:lang w:val="en-US"/>
        </w:rPr>
        <w:t>Motivation for personalized upgrading-risk based decisions of biopsy</w:t>
      </w:r>
      <w:r w:rsidRPr="008D2139">
        <w:rPr>
          <w:sz w:val="20"/>
          <w:lang w:val="en-US"/>
        </w:rPr>
        <w:t>: Patient A (</w:t>
      </w:r>
      <w:r w:rsidRPr="008D2139">
        <w:rPr>
          <w:b/>
          <w:sz w:val="20"/>
          <w:lang w:val="en-US"/>
        </w:rPr>
        <w:t>Panel A</w:t>
      </w:r>
      <w:r w:rsidRPr="008D2139">
        <w:rPr>
          <w:sz w:val="20"/>
          <w:lang w:val="en-US"/>
        </w:rPr>
        <w:t>) and B (</w:t>
      </w:r>
      <w:r w:rsidRPr="008D2139">
        <w:rPr>
          <w:b/>
          <w:sz w:val="20"/>
          <w:lang w:val="en-US"/>
        </w:rPr>
        <w:t>Panel B</w:t>
      </w:r>
      <w:r w:rsidRPr="008D2139">
        <w:rPr>
          <w:sz w:val="20"/>
          <w:lang w:val="en-US"/>
        </w:rPr>
        <w:t>) had their latest biopsy at year one of follow-up (green vertical line). Patient A’s prostate-specific antigen (PSA) profile remained stable until his current visit at year three, whereas patient B’s profile has shown a rise. Consequently, patient B’s upgrading-risk at the current visit (year three) is higher than that of patient A. This makes patient B a more suitable candidate for biopsy than Patient A.</w:t>
      </w:r>
    </w:p>
    <w:p w14:paraId="03FCC4B5" w14:textId="77777777" w:rsidR="005F5F68" w:rsidRPr="008D2139" w:rsidRDefault="00715FCE">
      <w:pPr>
        <w:spacing w:after="17" w:line="26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>Risk estimates in this figure are only illustrative.</w:t>
      </w:r>
    </w:p>
    <w:p w14:paraId="13130C67" w14:textId="77777777" w:rsidR="005F5F68" w:rsidRPr="008D2139" w:rsidRDefault="00715FCE">
      <w:pPr>
        <w:numPr>
          <w:ilvl w:val="0"/>
          <w:numId w:val="4"/>
        </w:numPr>
        <w:spacing w:after="148"/>
        <w:ind w:right="361" w:hanging="326"/>
        <w:rPr>
          <w:lang w:val="en-US"/>
        </w:rPr>
      </w:pPr>
      <w:r w:rsidRPr="008D2139">
        <w:rPr>
          <w:lang w:val="en-US"/>
        </w:rPr>
        <w:t>10% upgrading-risk can be perceived high/low depending upon the patient’s</w:t>
      </w:r>
    </w:p>
    <w:p w14:paraId="5CCF8B2E" w14:textId="77777777" w:rsidR="005F5F68" w:rsidRPr="008D2139" w:rsidRDefault="00715FCE">
      <w:pPr>
        <w:numPr>
          <w:ilvl w:val="0"/>
          <w:numId w:val="4"/>
        </w:numPr>
        <w:spacing w:after="159"/>
        <w:ind w:right="361" w:hanging="326"/>
        <w:rPr>
          <w:lang w:val="en-US"/>
        </w:rPr>
      </w:pPr>
      <w:r w:rsidRPr="008D2139">
        <w:rPr>
          <w:lang w:val="en-US"/>
        </w:rPr>
        <w:t xml:space="preserve">age. Patients may also weigh risks of upgrading with the potential </w:t>
      </w:r>
      <w:r w:rsidRPr="008D2139">
        <w:rPr>
          <w:i/>
          <w:lang w:val="en-US"/>
        </w:rPr>
        <w:t>conse-</w:t>
      </w:r>
    </w:p>
    <w:p w14:paraId="211B53A8" w14:textId="77777777" w:rsidR="005F5F68" w:rsidRPr="008D2139" w:rsidRDefault="00715FCE">
      <w:pPr>
        <w:numPr>
          <w:ilvl w:val="0"/>
          <w:numId w:val="4"/>
        </w:numPr>
        <w:ind w:right="361" w:hanging="326"/>
        <w:rPr>
          <w:lang w:val="en-US"/>
        </w:rPr>
      </w:pPr>
      <w:r w:rsidRPr="008D2139">
        <w:rPr>
          <w:i/>
          <w:lang w:val="en-US"/>
        </w:rPr>
        <w:t xml:space="preserve">quences </w:t>
      </w:r>
      <w:r w:rsidRPr="008D2139">
        <w:rPr>
          <w:lang w:val="en-US"/>
        </w:rPr>
        <w:t xml:space="preserve">of another biopsy. Two relevant </w:t>
      </w:r>
      <w:r w:rsidRPr="008D2139">
        <w:rPr>
          <w:i/>
          <w:lang w:val="en-US"/>
        </w:rPr>
        <w:t xml:space="preserve">consequences </w:t>
      </w:r>
      <w:r w:rsidRPr="008D2139">
        <w:rPr>
          <w:lang w:val="en-US"/>
        </w:rPr>
        <w:t>of biopsies (Figure 1)</w:t>
      </w:r>
    </w:p>
    <w:p w14:paraId="306515BF" w14:textId="77777777" w:rsidR="005F5F68" w:rsidRPr="008D2139" w:rsidRDefault="00715FCE">
      <w:pPr>
        <w:numPr>
          <w:ilvl w:val="0"/>
          <w:numId w:val="4"/>
        </w:numPr>
        <w:ind w:right="361" w:hanging="326"/>
        <w:rPr>
          <w:lang w:val="en-US"/>
        </w:rPr>
      </w:pPr>
      <w:r w:rsidRPr="008D2139">
        <w:rPr>
          <w:lang w:val="en-US"/>
        </w:rPr>
        <w:t>are the timing and the total number of biopsies (burden), and the time de-</w:t>
      </w:r>
    </w:p>
    <w:p w14:paraId="30FFFF54" w14:textId="77777777" w:rsidR="005F5F68" w:rsidRDefault="00715FCE">
      <w:pPr>
        <w:numPr>
          <w:ilvl w:val="0"/>
          <w:numId w:val="4"/>
        </w:numPr>
        <w:spacing w:after="148"/>
        <w:ind w:right="361" w:hanging="326"/>
      </w:pPr>
      <w:r w:rsidRPr="008D2139">
        <w:rPr>
          <w:lang w:val="en-US"/>
        </w:rPr>
        <w:t xml:space="preserve">lay in detecting upgrading (smaller is beneficial). </w:t>
      </w:r>
      <w:r>
        <w:t>The relative importance of</w:t>
      </w:r>
    </w:p>
    <w:p w14:paraId="67F3032B" w14:textId="77777777" w:rsidR="005F5F68" w:rsidRPr="008D2139" w:rsidRDefault="00715FCE">
      <w:pPr>
        <w:numPr>
          <w:ilvl w:val="0"/>
          <w:numId w:val="4"/>
        </w:numPr>
        <w:spacing w:after="0" w:line="382" w:lineRule="auto"/>
        <w:ind w:right="361" w:hanging="326"/>
        <w:rPr>
          <w:lang w:val="en-US"/>
        </w:rPr>
      </w:pPr>
      <w:r w:rsidRPr="008D2139">
        <w:rPr>
          <w:lang w:val="en-US"/>
        </w:rPr>
        <w:t xml:space="preserve">these </w:t>
      </w:r>
      <w:r w:rsidRPr="008D2139">
        <w:rPr>
          <w:i/>
          <w:lang w:val="en-US"/>
        </w:rPr>
        <w:t xml:space="preserve">consequences </w:t>
      </w:r>
      <w:r w:rsidRPr="008D2139">
        <w:rPr>
          <w:lang w:val="en-US"/>
        </w:rPr>
        <w:t xml:space="preserve">can vary between the patients, and also over the follow-up </w:t>
      </w:r>
      <w:r w:rsidRPr="008D2139">
        <w:rPr>
          <w:rFonts w:ascii="Calibri" w:eastAsia="Calibri" w:hAnsi="Calibri" w:cs="Calibri"/>
          <w:sz w:val="12"/>
          <w:lang w:val="en-US"/>
        </w:rPr>
        <w:t xml:space="preserve">42 </w:t>
      </w:r>
      <w:r w:rsidRPr="008D2139">
        <w:rPr>
          <w:lang w:val="en-US"/>
        </w:rPr>
        <w:t>period for the same patient.</w:t>
      </w:r>
    </w:p>
    <w:p w14:paraId="70CD77AA" w14:textId="77777777" w:rsidR="005F5F68" w:rsidRPr="008D2139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8D2139">
        <w:rPr>
          <w:lang w:val="en-US"/>
        </w:rPr>
        <w:t>The goal of this work is to develop a robust, generalizable model that</w:t>
      </w:r>
    </w:p>
    <w:p w14:paraId="157495F1" w14:textId="77777777" w:rsidR="005F5F68" w:rsidRPr="008D2139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8D2139">
        <w:rPr>
          <w:lang w:val="en-US"/>
        </w:rPr>
        <w:t>gives reliable estimates for individual upgrading-risk, and to create personal-</w:t>
      </w:r>
    </w:p>
    <w:p w14:paraId="34A908A8" w14:textId="77777777" w:rsidR="005F5F68" w:rsidRDefault="00715FCE">
      <w:pPr>
        <w:numPr>
          <w:ilvl w:val="0"/>
          <w:numId w:val="5"/>
        </w:numPr>
        <w:spacing w:after="148"/>
        <w:ind w:right="361" w:hanging="677"/>
      </w:pPr>
      <w:r w:rsidRPr="008D2139">
        <w:rPr>
          <w:lang w:val="en-US"/>
        </w:rPr>
        <w:t xml:space="preserve">ized biopsy schedules based on this risk. </w:t>
      </w:r>
      <w:r>
        <w:t>To facilitate shared decision making</w:t>
      </w:r>
    </w:p>
    <w:p w14:paraId="53BDE128" w14:textId="77777777" w:rsidR="005F5F68" w:rsidRPr="008D2139" w:rsidRDefault="00715FCE">
      <w:pPr>
        <w:numPr>
          <w:ilvl w:val="0"/>
          <w:numId w:val="5"/>
        </w:numPr>
        <w:spacing w:after="159"/>
        <w:ind w:right="361" w:hanging="677"/>
        <w:rPr>
          <w:lang w:val="en-US"/>
        </w:rPr>
      </w:pPr>
      <w:r w:rsidRPr="008D2139">
        <w:rPr>
          <w:lang w:val="en-US"/>
        </w:rPr>
        <w:t xml:space="preserve">of biopsy schedules, we also aim to provide quantitative estimates of </w:t>
      </w:r>
      <w:r w:rsidRPr="008D2139">
        <w:rPr>
          <w:i/>
          <w:lang w:val="en-US"/>
        </w:rPr>
        <w:t>conse-</w:t>
      </w:r>
    </w:p>
    <w:p w14:paraId="3673AA5A" w14:textId="77777777" w:rsidR="005F5F68" w:rsidRDefault="00715FCE">
      <w:pPr>
        <w:numPr>
          <w:ilvl w:val="0"/>
          <w:numId w:val="5"/>
        </w:numPr>
        <w:ind w:right="361" w:hanging="677"/>
      </w:pPr>
      <w:r w:rsidRPr="008D2139">
        <w:rPr>
          <w:i/>
          <w:lang w:val="en-US"/>
        </w:rPr>
        <w:t xml:space="preserve">quences </w:t>
      </w:r>
      <w:r w:rsidRPr="008D2139">
        <w:rPr>
          <w:lang w:val="en-US"/>
        </w:rPr>
        <w:t xml:space="preserve">of opting for a personalized versus the standard fixed schedule. </w:t>
      </w:r>
      <w:r>
        <w:t>For</w:t>
      </w:r>
    </w:p>
    <w:p w14:paraId="0E5B0AFA" w14:textId="77777777" w:rsidR="005F5F68" w:rsidRPr="008D2139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8D2139">
        <w:rPr>
          <w:lang w:val="en-US"/>
        </w:rPr>
        <w:t>developing our model, we will use the world’s largest AS dataset PRIAS.</w:t>
      </w:r>
    </w:p>
    <w:p w14:paraId="55C0C8D9" w14:textId="77777777" w:rsidR="005F5F68" w:rsidRPr="008D2139" w:rsidRDefault="00715FCE">
      <w:pPr>
        <w:numPr>
          <w:ilvl w:val="0"/>
          <w:numId w:val="5"/>
        </w:numPr>
        <w:ind w:right="361" w:hanging="677"/>
        <w:rPr>
          <w:lang w:val="en-US"/>
        </w:rPr>
      </w:pPr>
      <w:r w:rsidRPr="008D2139">
        <w:rPr>
          <w:lang w:val="en-US"/>
        </w:rPr>
        <w:t>Subsequently, we want to externally validate our model in the largest five</w:t>
      </w:r>
    </w:p>
    <w:p w14:paraId="5FE6173B" w14:textId="77777777" w:rsidR="005F5F68" w:rsidRPr="008D2139" w:rsidRDefault="00715FCE">
      <w:pPr>
        <w:numPr>
          <w:ilvl w:val="0"/>
          <w:numId w:val="5"/>
        </w:numPr>
        <w:spacing w:after="361" w:line="370" w:lineRule="auto"/>
        <w:ind w:right="361" w:hanging="677"/>
        <w:rPr>
          <w:lang w:val="en-US"/>
        </w:rPr>
      </w:pPr>
      <w:r w:rsidRPr="008D2139">
        <w:rPr>
          <w:lang w:val="en-US"/>
        </w:rPr>
        <w:t xml:space="preserve">AS cohorts from the Movember Foundation’s GAP3 database [17]. Last, we </w:t>
      </w:r>
      <w:r w:rsidRPr="008D2139">
        <w:rPr>
          <w:rFonts w:ascii="Calibri" w:eastAsia="Calibri" w:hAnsi="Calibri" w:cs="Calibri"/>
          <w:sz w:val="12"/>
          <w:lang w:val="en-US"/>
        </w:rPr>
        <w:t>51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intend to implement our model and methodology in a web-application.</w:t>
      </w:r>
    </w:p>
    <w:p w14:paraId="19160994" w14:textId="77777777" w:rsidR="005F5F68" w:rsidRDefault="00715FCE">
      <w:pPr>
        <w:spacing w:after="311" w:line="260" w:lineRule="auto"/>
        <w:ind w:left="-5"/>
        <w:jc w:val="left"/>
      </w:pPr>
      <w:r>
        <w:rPr>
          <w:rFonts w:ascii="Calibri" w:eastAsia="Calibri" w:hAnsi="Calibri" w:cs="Calibri"/>
          <w:sz w:val="12"/>
        </w:rPr>
        <w:t xml:space="preserve">52 </w:t>
      </w:r>
      <w:r>
        <w:rPr>
          <w:b/>
        </w:rPr>
        <w:t>2. Patients and Methods</w:t>
      </w:r>
    </w:p>
    <w:p w14:paraId="7D7A2FC1" w14:textId="77777777" w:rsidR="005F5F68" w:rsidRDefault="00715FCE">
      <w:pPr>
        <w:pStyle w:val="Heading1"/>
        <w:tabs>
          <w:tab w:val="center" w:pos="1318"/>
        </w:tabs>
        <w:ind w:left="-15" w:firstLine="0"/>
      </w:pPr>
      <w:r>
        <w:rPr>
          <w:rFonts w:ascii="Calibri" w:eastAsia="Calibri" w:hAnsi="Calibri" w:cs="Calibri"/>
          <w:i w:val="0"/>
          <w:sz w:val="12"/>
        </w:rPr>
        <w:t>53</w:t>
      </w:r>
      <w:r>
        <w:rPr>
          <w:rFonts w:ascii="Calibri" w:eastAsia="Calibri" w:hAnsi="Calibri" w:cs="Calibri"/>
          <w:i w:val="0"/>
          <w:sz w:val="12"/>
        </w:rPr>
        <w:tab/>
      </w:r>
      <w:r>
        <w:t>2.1. Study Cohort</w:t>
      </w:r>
    </w:p>
    <w:p w14:paraId="5386F9C5" w14:textId="77777777" w:rsidR="005F5F68" w:rsidRPr="008D2139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8D2139">
        <w:rPr>
          <w:lang w:val="en-US"/>
        </w:rPr>
        <w:t>For developing a statistical model to predict upgrading-risk, we used the</w:t>
      </w:r>
    </w:p>
    <w:p w14:paraId="7C28E1BD" w14:textId="77777777" w:rsidR="005F5F68" w:rsidRPr="008D2139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8D2139">
        <w:rPr>
          <w:lang w:val="en-US"/>
        </w:rPr>
        <w:t>world’s largest AS dataset, Prostate Cancer International Active Surveillance</w:t>
      </w:r>
    </w:p>
    <w:p w14:paraId="4769146F" w14:textId="77777777" w:rsidR="005F5F68" w:rsidRPr="008D2139" w:rsidRDefault="00715FCE">
      <w:pPr>
        <w:numPr>
          <w:ilvl w:val="0"/>
          <w:numId w:val="6"/>
        </w:numPr>
        <w:ind w:right="361" w:hanging="677"/>
        <w:rPr>
          <w:lang w:val="en-US"/>
        </w:rPr>
      </w:pPr>
      <w:r w:rsidRPr="008D2139">
        <w:rPr>
          <w:lang w:val="en-US"/>
        </w:rPr>
        <w:t>or PRIAS [4] (Table 1). In PRIAS, PSA was measured quarterly for the first</w:t>
      </w:r>
    </w:p>
    <w:p w14:paraId="2541BB12" w14:textId="77777777" w:rsidR="005F5F68" w:rsidRDefault="00715FCE">
      <w:pPr>
        <w:numPr>
          <w:ilvl w:val="0"/>
          <w:numId w:val="6"/>
        </w:numPr>
        <w:ind w:right="361" w:hanging="677"/>
      </w:pPr>
      <w:r w:rsidRPr="008D2139">
        <w:rPr>
          <w:lang w:val="en-US"/>
        </w:rPr>
        <w:t xml:space="preserve">two years of follow-up and semiannually thereafter. </w:t>
      </w:r>
      <w:r>
        <w:t>Biopsies were scheduled</w:t>
      </w:r>
    </w:p>
    <w:p w14:paraId="65B265B9" w14:textId="77777777" w:rsidR="005F5F68" w:rsidRPr="008D2139" w:rsidRDefault="00715FCE">
      <w:pPr>
        <w:numPr>
          <w:ilvl w:val="0"/>
          <w:numId w:val="6"/>
        </w:numPr>
        <w:spacing w:line="370" w:lineRule="auto"/>
        <w:ind w:right="361" w:hanging="677"/>
        <w:rPr>
          <w:lang w:val="en-US"/>
        </w:rPr>
      </w:pPr>
      <w:r w:rsidRPr="008D2139">
        <w:rPr>
          <w:lang w:val="en-US"/>
        </w:rPr>
        <w:t xml:space="preserve">at year one, four, seven, and ten of follow-up. Additional yearly biopsies </w:t>
      </w:r>
      <w:r w:rsidRPr="008D2139">
        <w:rPr>
          <w:rFonts w:ascii="Calibri" w:eastAsia="Calibri" w:hAnsi="Calibri" w:cs="Calibri"/>
          <w:sz w:val="12"/>
          <w:lang w:val="en-US"/>
        </w:rPr>
        <w:t xml:space="preserve">59 </w:t>
      </w:r>
      <w:r w:rsidRPr="008D2139">
        <w:rPr>
          <w:lang w:val="en-US"/>
        </w:rPr>
        <w:t>were scheduled when PSA doubling time was between zero and ten years.</w:t>
      </w:r>
    </w:p>
    <w:p w14:paraId="07F54F4A" w14:textId="77777777" w:rsidR="005F5F68" w:rsidRPr="008D2139" w:rsidRDefault="00715FCE">
      <w:pPr>
        <w:spacing w:after="0" w:line="259" w:lineRule="auto"/>
        <w:ind w:left="390" w:right="376" w:firstLine="0"/>
        <w:rPr>
          <w:lang w:val="en-US"/>
        </w:rPr>
      </w:pPr>
      <w:r w:rsidRPr="008D2139">
        <w:rPr>
          <w:rFonts w:ascii="Calibri" w:eastAsia="Calibri" w:hAnsi="Calibri" w:cs="Calibri"/>
          <w:sz w:val="20"/>
          <w:lang w:val="en-US"/>
        </w:rPr>
        <w:t xml:space="preserve">Table 1: Summary of the PRIAS dataset. The primary event of interest is upgrading, that is, increase in Gleason grade group from group 1 [2] to 2 or higher. IQR: interquartile range, PSA: prostate-specific antigen. Study protocol URL: </w:t>
      </w:r>
      <w:hyperlink r:id="rId11">
        <w:r w:rsidRPr="008D2139">
          <w:rPr>
            <w:rFonts w:ascii="Calibri" w:eastAsia="Calibri" w:hAnsi="Calibri" w:cs="Calibri"/>
            <w:sz w:val="20"/>
            <w:lang w:val="en-US"/>
          </w:rPr>
          <w:t>https://www.prias-project.org</w:t>
        </w:r>
      </w:hyperlink>
    </w:p>
    <w:tbl>
      <w:tblPr>
        <w:tblStyle w:val="TableGrid"/>
        <w:tblW w:w="6755" w:type="dxa"/>
        <w:tblInd w:w="898" w:type="dxa"/>
        <w:tblCellMar>
          <w:right w:w="119" w:type="dxa"/>
        </w:tblCellMar>
        <w:tblLook w:val="04A0" w:firstRow="1" w:lastRow="0" w:firstColumn="1" w:lastColumn="0" w:noHBand="0" w:noVBand="1"/>
      </w:tblPr>
      <w:tblGrid>
        <w:gridCol w:w="4952"/>
        <w:gridCol w:w="1803"/>
      </w:tblGrid>
      <w:tr w:rsidR="005F5F68" w14:paraId="2FBBEE40" w14:textId="77777777">
        <w:trPr>
          <w:trHeight w:val="530"/>
        </w:trPr>
        <w:tc>
          <w:tcPr>
            <w:tcW w:w="4952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68EF7EA1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Characteristic</w:t>
            </w:r>
          </w:p>
        </w:tc>
        <w:tc>
          <w:tcPr>
            <w:tcW w:w="180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46D9E1E5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Value</w:t>
            </w:r>
          </w:p>
        </w:tc>
      </w:tr>
      <w:tr w:rsidR="005F5F68" w14:paraId="42750496" w14:textId="77777777">
        <w:trPr>
          <w:trHeight w:val="506"/>
        </w:trPr>
        <w:tc>
          <w:tcPr>
            <w:tcW w:w="4952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57AFE1D8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Total centers</w:t>
            </w:r>
          </w:p>
        </w:tc>
        <w:tc>
          <w:tcPr>
            <w:tcW w:w="1803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1177F815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sz w:val="22"/>
              </w:rPr>
              <w:t>&gt;</w:t>
            </w:r>
            <w:r>
              <w:rPr>
                <w:sz w:val="22"/>
              </w:rPr>
              <w:t>100</w:t>
            </w:r>
          </w:p>
        </w:tc>
      </w:tr>
      <w:tr w:rsidR="005F5F68" w14:paraId="55957DD9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DC8DC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Total patients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F55A5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7813</w:t>
            </w:r>
          </w:p>
        </w:tc>
      </w:tr>
      <w:tr w:rsidR="005F5F68" w14:paraId="753EAC0A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9BEAE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Upgrading (primary event)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F2AE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1134</w:t>
            </w:r>
          </w:p>
        </w:tc>
      </w:tr>
      <w:tr w:rsidR="005F5F68" w14:paraId="2F04C278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E9A2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Treatment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191D7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2250</w:t>
            </w:r>
          </w:p>
        </w:tc>
      </w:tr>
      <w:tr w:rsidR="005F5F68" w14:paraId="7FBA2ADC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543E4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Watchful waiting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A7AEA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334</w:t>
            </w:r>
          </w:p>
        </w:tc>
      </w:tr>
      <w:tr w:rsidR="005F5F68" w14:paraId="0FAF82EB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B418B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Loss to follow-up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42A4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249</w:t>
            </w:r>
          </w:p>
        </w:tc>
      </w:tr>
      <w:tr w:rsidR="005F5F68" w14:paraId="28FDD31B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E3614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Death (unrelated to prostate cancer)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D8CC1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95</w:t>
            </w:r>
          </w:p>
        </w:tc>
      </w:tr>
      <w:tr w:rsidR="005F5F68" w14:paraId="1797F446" w14:textId="77777777">
        <w:trPr>
          <w:trHeight w:val="427"/>
        </w:trPr>
        <w:tc>
          <w:tcPr>
            <w:tcW w:w="495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2C988A8D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Death (related to prostate cancer)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73081198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5F5F68" w14:paraId="6FCB2B31" w14:textId="77777777">
        <w:trPr>
          <w:trHeight w:val="506"/>
        </w:trPr>
        <w:tc>
          <w:tcPr>
            <w:tcW w:w="4952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3B82E53E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Median age at diagnosis (years)</w:t>
            </w:r>
          </w:p>
        </w:tc>
        <w:tc>
          <w:tcPr>
            <w:tcW w:w="1803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27A13DC3" w14:textId="77777777" w:rsidR="005F5F68" w:rsidRDefault="00715FCE">
            <w:pPr>
              <w:spacing w:after="0" w:line="259" w:lineRule="auto"/>
              <w:ind w:left="18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66 (IQR: 61–71)</w:t>
            </w:r>
          </w:p>
        </w:tc>
      </w:tr>
      <w:tr w:rsidR="005F5F68" w14:paraId="4EA02921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4F055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Median follow-up period per patient (years)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4DEB2" w14:textId="77777777" w:rsidR="005F5F68" w:rsidRDefault="00715FC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1.8 (IQR: 0.9–4.0)</w:t>
            </w:r>
          </w:p>
        </w:tc>
      </w:tr>
      <w:tr w:rsidR="005F5F68" w14:paraId="27FBC8FF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6C85A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Total PSA measurements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11E15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67578</w:t>
            </w:r>
          </w:p>
        </w:tc>
      </w:tr>
      <w:tr w:rsidR="005F5F68" w14:paraId="45FF69E5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AF6A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Median number of PSA measurements per patient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21A5" w14:textId="77777777" w:rsidR="005F5F68" w:rsidRDefault="00715FCE">
            <w:pPr>
              <w:spacing w:after="0"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6 (IQR: 4–12)</w:t>
            </w:r>
          </w:p>
        </w:tc>
      </w:tr>
      <w:tr w:rsidR="005F5F68" w14:paraId="01A2A494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E48F2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Median PSA value (ng/mL)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170D6" w14:textId="77777777" w:rsidR="005F5F68" w:rsidRDefault="00715FCE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5.7 (IQR: 4.1–7.7)</w:t>
            </w:r>
          </w:p>
        </w:tc>
      </w:tr>
      <w:tr w:rsidR="005F5F68" w14:paraId="2B7B514F" w14:textId="77777777">
        <w:trPr>
          <w:trHeight w:val="406"/>
        </w:trPr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06548" w14:textId="77777777" w:rsidR="005F5F68" w:rsidRDefault="00715FCE">
            <w:pPr>
              <w:spacing w:after="0" w:line="259" w:lineRule="auto"/>
              <w:ind w:left="12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Total biopsies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58BE" w14:textId="77777777" w:rsidR="005F5F68" w:rsidRDefault="00715FCE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15686</w:t>
            </w:r>
          </w:p>
        </w:tc>
      </w:tr>
      <w:tr w:rsidR="005F5F68" w14:paraId="2DDC4B5B" w14:textId="77777777">
        <w:trPr>
          <w:trHeight w:val="430"/>
        </w:trPr>
        <w:tc>
          <w:tcPr>
            <w:tcW w:w="4952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34EB06D6" w14:textId="77777777" w:rsidR="005F5F68" w:rsidRPr="008D2139" w:rsidRDefault="00715FCE">
            <w:pPr>
              <w:spacing w:after="0" w:line="259" w:lineRule="auto"/>
              <w:ind w:left="120" w:firstLine="0"/>
              <w:jc w:val="left"/>
              <w:rPr>
                <w:lang w:val="en-US"/>
              </w:rPr>
            </w:pPr>
            <w:r w:rsidRPr="008D2139">
              <w:rPr>
                <w:rFonts w:ascii="Calibri" w:eastAsia="Calibri" w:hAnsi="Calibri" w:cs="Calibri"/>
                <w:sz w:val="22"/>
                <w:lang w:val="en-US"/>
              </w:rPr>
              <w:t>Median number of biopsies per patient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center"/>
          </w:tcPr>
          <w:p w14:paraId="37720FFE" w14:textId="77777777" w:rsidR="005F5F68" w:rsidRDefault="00715FCE">
            <w:pPr>
              <w:spacing w:after="0" w:line="259" w:lineRule="auto"/>
              <w:ind w:left="509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 (IQR: 1–2)</w:t>
            </w:r>
          </w:p>
        </w:tc>
      </w:tr>
    </w:tbl>
    <w:p w14:paraId="7743B1DB" w14:textId="77777777" w:rsidR="005F5F68" w:rsidRPr="008D2139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8D2139">
        <w:rPr>
          <w:lang w:val="en-US"/>
        </w:rPr>
        <w:t>We selected all 7813 patients who had Gleason grade group 1 at the time</w:t>
      </w:r>
    </w:p>
    <w:p w14:paraId="7B0B098E" w14:textId="77777777" w:rsidR="005F5F68" w:rsidRPr="008D2139" w:rsidRDefault="00715FCE">
      <w:pPr>
        <w:numPr>
          <w:ilvl w:val="0"/>
          <w:numId w:val="7"/>
        </w:numPr>
        <w:spacing w:after="148"/>
        <w:ind w:right="361" w:hanging="677"/>
        <w:rPr>
          <w:lang w:val="en-US"/>
        </w:rPr>
      </w:pPr>
      <w:r w:rsidRPr="008D2139">
        <w:rPr>
          <w:lang w:val="en-US"/>
        </w:rPr>
        <w:t xml:space="preserve">of inclusion in PRIAS. </w:t>
      </w:r>
      <w:commentRangeStart w:id="12"/>
      <w:r w:rsidRPr="008D2139">
        <w:rPr>
          <w:lang w:val="en-US"/>
        </w:rPr>
        <w:t>Our</w:t>
      </w:r>
      <w:commentRangeEnd w:id="12"/>
      <w:r w:rsidR="00846051">
        <w:rPr>
          <w:rStyle w:val="CommentReference"/>
        </w:rPr>
        <w:commentReference w:id="12"/>
      </w:r>
      <w:r w:rsidRPr="008D2139">
        <w:rPr>
          <w:lang w:val="en-US"/>
        </w:rPr>
        <w:t xml:space="preserve"> primary event of interest is an increase in this</w:t>
      </w:r>
    </w:p>
    <w:p w14:paraId="717A751C" w14:textId="77777777" w:rsidR="005F5F68" w:rsidRPr="008D2139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8D2139">
        <w:rPr>
          <w:lang w:val="en-US"/>
        </w:rPr>
        <w:t xml:space="preserve">Gleason grade group upon repeat biopsy, called </w:t>
      </w:r>
      <w:r w:rsidRPr="008D2139">
        <w:rPr>
          <w:i/>
          <w:lang w:val="en-US"/>
        </w:rPr>
        <w:t xml:space="preserve">upgrading </w:t>
      </w:r>
      <w:r w:rsidRPr="008D2139">
        <w:rPr>
          <w:lang w:val="en-US"/>
        </w:rPr>
        <w:t>(1134 patients).</w:t>
      </w:r>
    </w:p>
    <w:p w14:paraId="01EB9C00" w14:textId="77777777" w:rsidR="005F5F68" w:rsidRDefault="00715FCE">
      <w:pPr>
        <w:numPr>
          <w:ilvl w:val="0"/>
          <w:numId w:val="7"/>
        </w:numPr>
        <w:ind w:right="361" w:hanging="677"/>
      </w:pPr>
      <w:r w:rsidRPr="008D2139">
        <w:rPr>
          <w:lang w:val="en-US"/>
        </w:rPr>
        <w:t xml:space="preserve">Upgrading is a trigger for treatment advice in PRIAS. </w:t>
      </w:r>
      <w:r>
        <w:t>Although, 2250 pa-</w:t>
      </w:r>
    </w:p>
    <w:p w14:paraId="46CC63F9" w14:textId="77777777" w:rsidR="005F5F68" w:rsidRPr="008D2139" w:rsidRDefault="00715FCE">
      <w:pPr>
        <w:numPr>
          <w:ilvl w:val="0"/>
          <w:numId w:val="7"/>
        </w:numPr>
        <w:ind w:right="361" w:hanging="677"/>
        <w:rPr>
          <w:lang w:val="en-US"/>
        </w:rPr>
      </w:pPr>
      <w:r w:rsidRPr="008D2139">
        <w:rPr>
          <w:lang w:val="en-US"/>
        </w:rPr>
        <w:t>tients were provided treatment based on their PSA, or number of biopsy cores</w:t>
      </w:r>
    </w:p>
    <w:p w14:paraId="2A24153D" w14:textId="77777777" w:rsidR="005F5F68" w:rsidRPr="008D2139" w:rsidRDefault="00715FCE">
      <w:pPr>
        <w:numPr>
          <w:ilvl w:val="0"/>
          <w:numId w:val="7"/>
        </w:numPr>
        <w:spacing w:after="0" w:line="370" w:lineRule="auto"/>
        <w:ind w:right="361" w:hanging="677"/>
        <w:rPr>
          <w:lang w:val="en-US"/>
        </w:rPr>
      </w:pPr>
      <w:r w:rsidRPr="008D2139">
        <w:rPr>
          <w:lang w:val="en-US"/>
        </w:rPr>
        <w:t>with cancer, or anxiety/other reasons. Our reasons for focusing solely on up</w:t>
      </w:r>
      <w:r w:rsidRPr="008D2139">
        <w:rPr>
          <w:rFonts w:ascii="Calibri" w:eastAsia="Calibri" w:hAnsi="Calibri" w:cs="Calibri"/>
          <w:sz w:val="12"/>
          <w:lang w:val="en-US"/>
        </w:rPr>
        <w:t xml:space="preserve">66 </w:t>
      </w:r>
      <w:r w:rsidRPr="008D2139">
        <w:rPr>
          <w:lang w:val="en-US"/>
        </w:rPr>
        <w:t xml:space="preserve">grading are, namely, upgrading is strongly associated with cancer-related </w:t>
      </w:r>
      <w:r w:rsidRPr="008D2139">
        <w:rPr>
          <w:rFonts w:ascii="Calibri" w:eastAsia="Calibri" w:hAnsi="Calibri" w:cs="Calibri"/>
          <w:sz w:val="12"/>
          <w:lang w:val="en-US"/>
        </w:rPr>
        <w:t xml:space="preserve">67 </w:t>
      </w:r>
      <w:r w:rsidRPr="008D2139">
        <w:rPr>
          <w:lang w:val="en-US"/>
        </w:rPr>
        <w:t>outcomes, and other triggers for treatment vary between cohorts [5].</w:t>
      </w:r>
    </w:p>
    <w:p w14:paraId="454F7E1B" w14:textId="77777777" w:rsidR="005F5F68" w:rsidRPr="008D2139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8D2139">
        <w:rPr>
          <w:lang w:val="en-US"/>
        </w:rPr>
        <w:t xml:space="preserve">For model validation, we selected the largest five cohorts from </w:t>
      </w:r>
      <w:commentRangeStart w:id="13"/>
      <w:r w:rsidRPr="008D2139">
        <w:rPr>
          <w:lang w:val="en-US"/>
        </w:rPr>
        <w:t>Movember</w:t>
      </w:r>
      <w:commentRangeEnd w:id="13"/>
      <w:r w:rsidR="00910022">
        <w:rPr>
          <w:rStyle w:val="CommentReference"/>
        </w:rPr>
        <w:commentReference w:id="13"/>
      </w:r>
    </w:p>
    <w:p w14:paraId="15A5AD73" w14:textId="77777777" w:rsidR="005F5F68" w:rsidRPr="008D2139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8D2139">
        <w:rPr>
          <w:lang w:val="en-US"/>
        </w:rPr>
        <w:t>Foundation’s GAP3 database [17]. These were, namely, the University of</w:t>
      </w:r>
    </w:p>
    <w:p w14:paraId="0FFBCDE0" w14:textId="77777777" w:rsidR="005F5F68" w:rsidRPr="008D2139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8D2139">
        <w:rPr>
          <w:lang w:val="en-US"/>
        </w:rPr>
        <w:t>Toronto AS (Toronto), Johns Hopkins AS (Hopkins), Memorial Sloan Ket-</w:t>
      </w:r>
    </w:p>
    <w:p w14:paraId="4A15CD96" w14:textId="77777777" w:rsidR="005F5F68" w:rsidRPr="008D2139" w:rsidRDefault="00715FCE">
      <w:pPr>
        <w:numPr>
          <w:ilvl w:val="0"/>
          <w:numId w:val="8"/>
        </w:numPr>
        <w:ind w:right="361" w:hanging="677"/>
        <w:rPr>
          <w:lang w:val="en-US"/>
        </w:rPr>
      </w:pPr>
      <w:r w:rsidRPr="008D2139">
        <w:rPr>
          <w:lang w:val="en-US"/>
        </w:rPr>
        <w:t>tering Cancer Center AS (MSKCC), King’s College London AS (KCL), and</w:t>
      </w:r>
    </w:p>
    <w:p w14:paraId="417CCAB5" w14:textId="77777777" w:rsidR="005F5F68" w:rsidRPr="008D2139" w:rsidRDefault="00715FCE">
      <w:pPr>
        <w:numPr>
          <w:ilvl w:val="0"/>
          <w:numId w:val="8"/>
        </w:numPr>
        <w:spacing w:after="237" w:line="370" w:lineRule="auto"/>
        <w:ind w:right="361" w:hanging="677"/>
        <w:rPr>
          <w:lang w:val="en-US"/>
        </w:rPr>
      </w:pPr>
      <w:r w:rsidRPr="008D2139">
        <w:rPr>
          <w:lang w:val="en-US"/>
        </w:rPr>
        <w:t xml:space="preserve">Michigan Urological Surgery Improvement Collaborative AS (MUSIC). Only </w:t>
      </w:r>
      <w:r w:rsidRPr="008D2139">
        <w:rPr>
          <w:rFonts w:ascii="Calibri" w:eastAsia="Calibri" w:hAnsi="Calibri" w:cs="Calibri"/>
          <w:sz w:val="12"/>
          <w:lang w:val="en-US"/>
        </w:rPr>
        <w:t xml:space="preserve">73 </w:t>
      </w:r>
      <w:r w:rsidRPr="008D2139">
        <w:rPr>
          <w:lang w:val="en-US"/>
        </w:rPr>
        <w:t xml:space="preserve">patients with a Gleason grade group 1 at the time of inclusion in these cohorts </w:t>
      </w:r>
      <w:r w:rsidRPr="008D2139">
        <w:rPr>
          <w:rFonts w:ascii="Calibri" w:eastAsia="Calibri" w:hAnsi="Calibri" w:cs="Calibri"/>
          <w:sz w:val="12"/>
          <w:lang w:val="en-US"/>
        </w:rPr>
        <w:t xml:space="preserve">74 </w:t>
      </w:r>
      <w:r w:rsidRPr="008D2139">
        <w:rPr>
          <w:lang w:val="en-US"/>
        </w:rPr>
        <w:t>were selected (Supplementary A.2).</w:t>
      </w:r>
    </w:p>
    <w:p w14:paraId="6B796C13" w14:textId="77777777" w:rsidR="005F5F68" w:rsidRDefault="00715FCE">
      <w:pPr>
        <w:pStyle w:val="Heading1"/>
        <w:tabs>
          <w:tab w:val="center" w:pos="1484"/>
        </w:tabs>
        <w:ind w:left="-15" w:firstLine="0"/>
      </w:pPr>
      <w:r>
        <w:rPr>
          <w:rFonts w:ascii="Calibri" w:eastAsia="Calibri" w:hAnsi="Calibri" w:cs="Calibri"/>
          <w:i w:val="0"/>
          <w:sz w:val="12"/>
        </w:rPr>
        <w:t>75</w:t>
      </w:r>
      <w:r>
        <w:rPr>
          <w:rFonts w:ascii="Calibri" w:eastAsia="Calibri" w:hAnsi="Calibri" w:cs="Calibri"/>
          <w:i w:val="0"/>
          <w:sz w:val="12"/>
        </w:rPr>
        <w:tab/>
      </w:r>
      <w:r>
        <w:t>2.2. Statistical Model</w:t>
      </w:r>
    </w:p>
    <w:p w14:paraId="2C340B71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For developing an upgrading-risk prediction model, the available data in</w:t>
      </w:r>
    </w:p>
    <w:p w14:paraId="63A7AF50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the PRIAS cohort was patient age at inclusion in AS, longitudinally measured</w:t>
      </w:r>
    </w:p>
    <w:p w14:paraId="32FD71EC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PSA, timing of repeat biopsies and corresponding Gleason grades, and ob-</w:t>
      </w:r>
    </w:p>
    <w:p w14:paraId="400826C1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served time of upgrading. Analysis of this data required modeling the within-</w:t>
      </w:r>
    </w:p>
    <w:p w14:paraId="13C3808D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patient correlation for PSA, the association between the Gleason grades and</w:t>
      </w:r>
    </w:p>
    <w:p w14:paraId="4E274ACF" w14:textId="77777777" w:rsidR="005F5F68" w:rsidRPr="008D2139" w:rsidRDefault="00715FCE">
      <w:pPr>
        <w:numPr>
          <w:ilvl w:val="0"/>
          <w:numId w:val="9"/>
        </w:numPr>
        <w:ind w:right="361" w:hanging="677"/>
        <w:rPr>
          <w:lang w:val="en-US"/>
        </w:rPr>
      </w:pPr>
      <w:r w:rsidRPr="008D2139">
        <w:rPr>
          <w:lang w:val="en-US"/>
        </w:rPr>
        <w:t>PSA profiles of a patient, and handling missing PSA measurements after a</w:t>
      </w:r>
    </w:p>
    <w:p w14:paraId="546DB9C5" w14:textId="77777777" w:rsidR="005F5F68" w:rsidRPr="008D2139" w:rsidRDefault="00715FCE">
      <w:pPr>
        <w:numPr>
          <w:ilvl w:val="0"/>
          <w:numId w:val="9"/>
        </w:numPr>
        <w:spacing w:after="0" w:line="370" w:lineRule="auto"/>
        <w:ind w:right="361" w:hanging="677"/>
        <w:rPr>
          <w:lang w:val="en-US"/>
        </w:rPr>
      </w:pPr>
      <w:r w:rsidRPr="008D2139">
        <w:rPr>
          <w:lang w:val="en-US"/>
        </w:rPr>
        <w:t xml:space="preserve">patient experienced upgrading. In such situations, a commonly used model </w:t>
      </w:r>
      <w:r w:rsidRPr="008D2139">
        <w:rPr>
          <w:rFonts w:ascii="Calibri" w:eastAsia="Calibri" w:hAnsi="Calibri" w:cs="Calibri"/>
          <w:sz w:val="12"/>
          <w:lang w:val="en-US"/>
        </w:rPr>
        <w:t xml:space="preserve">83 </w:t>
      </w:r>
      <w:r w:rsidRPr="008D2139">
        <w:rPr>
          <w:lang w:val="en-US"/>
        </w:rPr>
        <w:t>is the joint model for time-to-event and longitudinal data [14, 15, 16].</w:t>
      </w:r>
    </w:p>
    <w:p w14:paraId="107C9ADA" w14:textId="77777777" w:rsidR="005F5F68" w:rsidRDefault="00715FCE">
      <w:pPr>
        <w:ind w:left="-5" w:right="361"/>
      </w:pPr>
      <w:r w:rsidRPr="008D2139">
        <w:rPr>
          <w:rFonts w:ascii="Calibri" w:eastAsia="Calibri" w:hAnsi="Calibri" w:cs="Calibri"/>
          <w:sz w:val="12"/>
          <w:lang w:val="en-US"/>
        </w:rPr>
        <w:t>84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Our joint model consisted of two sub-models. First, a linear mixed sub</w:t>
      </w:r>
      <w:r w:rsidRPr="008D2139">
        <w:rPr>
          <w:rFonts w:ascii="Calibri" w:eastAsia="Calibri" w:hAnsi="Calibri" w:cs="Calibri"/>
          <w:sz w:val="12"/>
          <w:lang w:val="en-US"/>
        </w:rPr>
        <w:t>85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 xml:space="preserve">model [18] for longitudinally measured PSA (log-transformed). </w:t>
      </w:r>
      <w:r>
        <w:t>Second, a</w:t>
      </w:r>
    </w:p>
    <w:p w14:paraId="174D6055" w14:textId="77777777" w:rsidR="005F5F68" w:rsidRPr="008D2139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8D2139">
        <w:rPr>
          <w:lang w:val="en-US"/>
        </w:rPr>
        <w:t>relative-risk sub-model (similar to the Cox model) for obtaining the cause-</w:t>
      </w:r>
    </w:p>
    <w:p w14:paraId="0E756D21" w14:textId="77777777" w:rsidR="005F5F68" w:rsidRPr="008D2139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8D2139">
        <w:rPr>
          <w:lang w:val="en-US"/>
        </w:rPr>
        <w:t>specific upgrading-risk. Patient age was included as a predictor in both sub-</w:t>
      </w:r>
    </w:p>
    <w:p w14:paraId="49E85312" w14:textId="77777777" w:rsidR="005F5F68" w:rsidRPr="008D2139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8D2139">
        <w:rPr>
          <w:lang w:val="en-US"/>
        </w:rPr>
        <w:t>models. In the PSA sub-model, we fitted a curve to the PSA measurements</w:t>
      </w:r>
    </w:p>
    <w:p w14:paraId="70C7A956" w14:textId="77777777" w:rsidR="005F5F68" w:rsidRPr="008D2139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8D2139">
        <w:rPr>
          <w:lang w:val="en-US"/>
        </w:rPr>
        <w:t>(Panel A, Figure 3). From each patient’s fitted PSA profile, we extracted his</w:t>
      </w:r>
    </w:p>
    <w:p w14:paraId="36B8333E" w14:textId="77777777" w:rsidR="005F5F68" w:rsidRDefault="00715FCE">
      <w:pPr>
        <w:numPr>
          <w:ilvl w:val="0"/>
          <w:numId w:val="10"/>
        </w:numPr>
        <w:ind w:right="361" w:hanging="326"/>
      </w:pPr>
      <w:r w:rsidRPr="008D2139">
        <w:rPr>
          <w:lang w:val="en-US"/>
        </w:rPr>
        <w:t xml:space="preserve">time-varying PSA velocity (Panel B, Figure 3). </w:t>
      </w:r>
      <w:r>
        <w:t xml:space="preserve">This instantaneous </w:t>
      </w:r>
      <w:commentRangeStart w:id="14"/>
      <w:r>
        <w:t>velocity</w:t>
      </w:r>
      <w:commentRangeEnd w:id="14"/>
      <w:r w:rsidR="000F7CFF">
        <w:rPr>
          <w:rStyle w:val="CommentReference"/>
        </w:rPr>
        <w:commentReference w:id="14"/>
      </w:r>
    </w:p>
    <w:p w14:paraId="539293AF" w14:textId="77777777" w:rsidR="005F5F68" w:rsidRDefault="00715FCE">
      <w:pPr>
        <w:numPr>
          <w:ilvl w:val="0"/>
          <w:numId w:val="10"/>
        </w:numPr>
        <w:ind w:right="361" w:hanging="326"/>
      </w:pPr>
      <w:r w:rsidRPr="008D2139">
        <w:rPr>
          <w:lang w:val="en-US"/>
        </w:rPr>
        <w:t xml:space="preserve">is more precise than the widely employed constant PSA velocity [19]. </w:t>
      </w:r>
      <w:r>
        <w:t>We</w:t>
      </w:r>
    </w:p>
    <w:p w14:paraId="39388953" w14:textId="77777777" w:rsidR="005F5F68" w:rsidRPr="008D2139" w:rsidRDefault="00715FCE">
      <w:pPr>
        <w:numPr>
          <w:ilvl w:val="0"/>
          <w:numId w:val="10"/>
        </w:numPr>
        <w:ind w:right="361" w:hanging="326"/>
        <w:rPr>
          <w:lang w:val="en-US"/>
        </w:rPr>
      </w:pPr>
      <w:r w:rsidRPr="008D2139">
        <w:rPr>
          <w:lang w:val="en-US"/>
        </w:rPr>
        <w:t>modeled the impact of PSA on upgrading-risk by including fitted PSA value</w:t>
      </w:r>
    </w:p>
    <w:p w14:paraId="48F90C72" w14:textId="77777777" w:rsidR="005F5F68" w:rsidRDefault="00715FCE">
      <w:pPr>
        <w:numPr>
          <w:ilvl w:val="0"/>
          <w:numId w:val="10"/>
        </w:numPr>
        <w:ind w:right="361" w:hanging="326"/>
      </w:pPr>
      <w:r w:rsidRPr="008D2139">
        <w:rPr>
          <w:lang w:val="en-US"/>
        </w:rPr>
        <w:t xml:space="preserve">and velocity as predictors in the relative-risk model. </w:t>
      </w:r>
      <w:r>
        <w:t>Also, the time of the</w:t>
      </w:r>
    </w:p>
    <w:p w14:paraId="155F3C58" w14:textId="77777777" w:rsidR="005F5F68" w:rsidRPr="008D2139" w:rsidRDefault="00715FCE">
      <w:pPr>
        <w:numPr>
          <w:ilvl w:val="0"/>
          <w:numId w:val="10"/>
        </w:numPr>
        <w:spacing w:after="148"/>
        <w:ind w:right="361" w:hanging="326"/>
        <w:rPr>
          <w:lang w:val="en-US"/>
        </w:rPr>
      </w:pPr>
      <w:r w:rsidRPr="008D2139">
        <w:rPr>
          <w:lang w:val="en-US"/>
        </w:rPr>
        <w:t>latest negative biopsy was utilized in the relative-risk sub-model (Panel C,</w:t>
      </w:r>
    </w:p>
    <w:p w14:paraId="019AC806" w14:textId="77777777" w:rsidR="005F5F68" w:rsidRPr="008D2139" w:rsidRDefault="00715FCE">
      <w:pPr>
        <w:numPr>
          <w:ilvl w:val="0"/>
          <w:numId w:val="10"/>
        </w:numPr>
        <w:spacing w:after="208" w:line="405" w:lineRule="auto"/>
        <w:ind w:right="361" w:hanging="326"/>
        <w:rPr>
          <w:lang w:val="en-US"/>
        </w:rPr>
      </w:pPr>
      <w:r w:rsidRPr="008D2139">
        <w:rPr>
          <w:lang w:val="en-US"/>
        </w:rPr>
        <w:t xml:space="preserve">Figure 3). The parameters of the two sub-models were estimated jointly </w:t>
      </w:r>
      <w:r w:rsidRPr="008D2139">
        <w:rPr>
          <w:rFonts w:ascii="Calibri" w:eastAsia="Calibri" w:hAnsi="Calibri" w:cs="Calibri"/>
          <w:sz w:val="12"/>
          <w:lang w:val="en-US"/>
        </w:rPr>
        <w:t xml:space="preserve">96 </w:t>
      </w:r>
      <w:r w:rsidRPr="008D2139">
        <w:rPr>
          <w:lang w:val="en-US"/>
        </w:rPr>
        <w:t xml:space="preserve">(Supplementary A) using the R package </w:t>
      </w:r>
      <w:r w:rsidRPr="008D2139">
        <w:rPr>
          <w:b/>
          <w:lang w:val="en-US"/>
        </w:rPr>
        <w:t xml:space="preserve">JMbayes </w:t>
      </w:r>
      <w:r w:rsidRPr="008D2139">
        <w:rPr>
          <w:lang w:val="en-US"/>
        </w:rPr>
        <w:t>[20].</w:t>
      </w:r>
    </w:p>
    <w:p w14:paraId="29F84FAB" w14:textId="77777777" w:rsidR="005F5F68" w:rsidRPr="008D2139" w:rsidRDefault="00715FCE">
      <w:pPr>
        <w:pStyle w:val="Heading1"/>
        <w:tabs>
          <w:tab w:val="center" w:pos="1508"/>
        </w:tabs>
        <w:ind w:left="-15" w:firstLine="0"/>
        <w:rPr>
          <w:lang w:val="en-US"/>
        </w:rPr>
      </w:pPr>
      <w:r w:rsidRPr="008D2139">
        <w:rPr>
          <w:rFonts w:ascii="Calibri" w:eastAsia="Calibri" w:hAnsi="Calibri" w:cs="Calibri"/>
          <w:i w:val="0"/>
          <w:sz w:val="12"/>
          <w:lang w:val="en-US"/>
        </w:rPr>
        <w:t>97</w:t>
      </w:r>
      <w:r w:rsidRPr="008D2139">
        <w:rPr>
          <w:rFonts w:ascii="Calibri" w:eastAsia="Calibri" w:hAnsi="Calibri" w:cs="Calibri"/>
          <w:i w:val="0"/>
          <w:sz w:val="12"/>
          <w:lang w:val="en-US"/>
        </w:rPr>
        <w:tab/>
      </w:r>
      <w:r w:rsidRPr="008D2139">
        <w:rPr>
          <w:lang w:val="en-US"/>
        </w:rPr>
        <w:t>2.3. Model Validation</w:t>
      </w:r>
    </w:p>
    <w:p w14:paraId="36152385" w14:textId="77777777" w:rsidR="005F5F68" w:rsidRPr="008D2139" w:rsidRDefault="00715FCE">
      <w:pPr>
        <w:spacing w:after="1" w:line="370" w:lineRule="auto"/>
        <w:ind w:left="-5" w:right="361"/>
        <w:rPr>
          <w:lang w:val="en-US"/>
        </w:rPr>
      </w:pPr>
      <w:r w:rsidRPr="008D2139">
        <w:rPr>
          <w:rFonts w:ascii="Calibri" w:eastAsia="Calibri" w:hAnsi="Calibri" w:cs="Calibri"/>
          <w:sz w:val="12"/>
          <w:lang w:val="en-US"/>
        </w:rPr>
        <w:t xml:space="preserve">98 </w:t>
      </w:r>
      <w:r w:rsidRPr="008D2139">
        <w:rPr>
          <w:lang w:val="en-US"/>
        </w:rPr>
        <w:t xml:space="preserve">We validated our PRIAS based risk prediction model internally in the </w:t>
      </w:r>
      <w:r w:rsidRPr="008D2139">
        <w:rPr>
          <w:rFonts w:ascii="Calibri" w:eastAsia="Calibri" w:hAnsi="Calibri" w:cs="Calibri"/>
          <w:sz w:val="12"/>
          <w:lang w:val="en-US"/>
        </w:rPr>
        <w:t xml:space="preserve">99 </w:t>
      </w:r>
      <w:r w:rsidRPr="008D2139">
        <w:rPr>
          <w:lang w:val="en-US"/>
        </w:rPr>
        <w:t>PRIAS cohort, and externally using the largest five GAP3 database cohorts</w:t>
      </w:r>
    </w:p>
    <w:p w14:paraId="640086D5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(Section 2.1 and Supplementary A.2). We assessed our model’s ability to</w:t>
      </w:r>
    </w:p>
    <w:p w14:paraId="034195EA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discriminate between patients who experience/do not experience upgrading</w:t>
      </w:r>
    </w:p>
    <w:p w14:paraId="0620E124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via the area under the receiver operating characteristic curve or AUC [21].</w:t>
      </w:r>
    </w:p>
    <w:p w14:paraId="3669DF39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We employed calibration plots [22, 23] and mean absolute risk prediction</w:t>
      </w:r>
    </w:p>
    <w:p w14:paraId="16A56092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error [21] to graphically and quantitatively evaluate our model’s risk predic-</w:t>
      </w:r>
    </w:p>
    <w:p w14:paraId="6176878B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tion accuracy. Since AS studies are longitudinal, both AUC and prediction</w:t>
      </w:r>
    </w:p>
    <w:p w14:paraId="1B3ADCC7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error vary over follow-up (Supplementary B.1). Lastly, to resolve any po-</w:t>
      </w:r>
    </w:p>
    <w:p w14:paraId="3C348CBE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tential model miscalibration in validation cohorts, we aimed to recalibrate</w:t>
      </w:r>
    </w:p>
    <w:p w14:paraId="470835AE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our model’s baseline hazard of upgrading (Supplementary A), individually</w:t>
      </w:r>
    </w:p>
    <w:p w14:paraId="21003A31" w14:textId="77777777" w:rsidR="005F5F68" w:rsidRDefault="00715FCE">
      <w:pPr>
        <w:numPr>
          <w:ilvl w:val="0"/>
          <w:numId w:val="11"/>
        </w:numPr>
        <w:ind w:right="361" w:hanging="741"/>
      </w:pPr>
      <w:r>
        <w:t xml:space="preserve">for each </w:t>
      </w:r>
      <w:commentRangeStart w:id="15"/>
      <w:r>
        <w:t>cohort</w:t>
      </w:r>
      <w:commentRangeEnd w:id="15"/>
      <w:r w:rsidR="000F7CFF">
        <w:rPr>
          <w:rStyle w:val="CommentReference"/>
        </w:rPr>
        <w:commentReference w:id="15"/>
      </w:r>
      <w:r>
        <w:t>.</w:t>
      </w:r>
    </w:p>
    <w:p w14:paraId="20C52572" w14:textId="77777777" w:rsidR="005F5F68" w:rsidRDefault="00715FCE">
      <w:pPr>
        <w:spacing w:after="519" w:line="259" w:lineRule="auto"/>
        <w:ind w:left="48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248F94AC" wp14:editId="33474F6B">
            <wp:extent cx="4815840" cy="5163312"/>
            <wp:effectExtent l="0" t="0" r="0" b="0"/>
            <wp:docPr id="30698" name="Picture 30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" name="Picture 306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1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05E" w14:textId="77777777" w:rsidR="005F5F68" w:rsidRPr="008D2139" w:rsidRDefault="00715FCE">
      <w:pPr>
        <w:spacing w:after="139" w:line="259" w:lineRule="auto"/>
        <w:ind w:left="385"/>
        <w:jc w:val="left"/>
        <w:rPr>
          <w:lang w:val="en-US"/>
        </w:rPr>
      </w:pPr>
      <w:r w:rsidRPr="008D2139">
        <w:rPr>
          <w:sz w:val="20"/>
          <w:lang w:val="en-US"/>
        </w:rPr>
        <w:t xml:space="preserve">Figure 3: </w:t>
      </w:r>
      <w:r w:rsidRPr="008D2139">
        <w:rPr>
          <w:b/>
          <w:sz w:val="20"/>
          <w:lang w:val="en-US"/>
        </w:rPr>
        <w:t>Illustration of the joint model on a real PRIAS patient</w:t>
      </w:r>
      <w:r w:rsidRPr="008D2139">
        <w:rPr>
          <w:sz w:val="20"/>
          <w:lang w:val="en-US"/>
        </w:rPr>
        <w:t xml:space="preserve">. </w:t>
      </w:r>
      <w:r w:rsidRPr="008D2139">
        <w:rPr>
          <w:b/>
          <w:sz w:val="20"/>
          <w:lang w:val="en-US"/>
        </w:rPr>
        <w:t>Panel A:</w:t>
      </w:r>
    </w:p>
    <w:p w14:paraId="462A0AB4" w14:textId="77777777" w:rsidR="005F5F68" w:rsidRPr="008D2139" w:rsidRDefault="00715FCE">
      <w:pPr>
        <w:spacing w:after="17" w:line="372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Observed PSA (blue dots) and fitted PSA (solid blue line), log-transformed. </w:t>
      </w:r>
      <w:r w:rsidRPr="008D2139">
        <w:rPr>
          <w:b/>
          <w:sz w:val="20"/>
          <w:lang w:val="en-US"/>
        </w:rPr>
        <w:t xml:space="preserve">Panel B: </w:t>
      </w:r>
      <w:r w:rsidRPr="008D2139">
        <w:rPr>
          <w:sz w:val="20"/>
          <w:lang w:val="en-US"/>
        </w:rPr>
        <w:t xml:space="preserve">Estimated instantaneous velocity of PSA (log-transformed). </w:t>
      </w:r>
      <w:r w:rsidRPr="008D2139">
        <w:rPr>
          <w:b/>
          <w:sz w:val="20"/>
          <w:lang w:val="en-US"/>
        </w:rPr>
        <w:t>Panel C</w:t>
      </w:r>
      <w:r w:rsidRPr="008D2139">
        <w:rPr>
          <w:sz w:val="20"/>
          <w:lang w:val="en-US"/>
        </w:rPr>
        <w:t>: Predicted causespecific cumulative upgrading-risk (95% credible interval shaded). Upgrading is defined as an increase in the Gleason grade group from group 1 [2] to 2 or higher. This upgrading-risk is calculated starting from the time of the latest negative biopsy (vertical green line at year 1 of follow-up). The joint model estimated it by combining the fitted PSA (log scale) value and instantaneous velocity, and time of the latest negative biopsy. Black dashed line at year 3 denotes the time of current visit.</w:t>
      </w:r>
    </w:p>
    <w:p w14:paraId="55E96C16" w14:textId="77777777" w:rsidR="005F5F68" w:rsidRDefault="00715FCE">
      <w:pPr>
        <w:numPr>
          <w:ilvl w:val="0"/>
          <w:numId w:val="11"/>
        </w:numPr>
        <w:spacing w:after="311" w:line="260" w:lineRule="auto"/>
        <w:ind w:right="361" w:hanging="741"/>
      </w:pPr>
      <w:r>
        <w:rPr>
          <w:b/>
        </w:rPr>
        <w:t>3. Results</w:t>
      </w:r>
    </w:p>
    <w:p w14:paraId="76E479E1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The cause-specific cumulative upgrading-risk at year five of follow-up was</w:t>
      </w:r>
    </w:p>
    <w:p w14:paraId="3624B08A" w14:textId="77777777" w:rsidR="005F5F68" w:rsidRPr="008D2139" w:rsidRDefault="00715FCE">
      <w:pPr>
        <w:numPr>
          <w:ilvl w:val="0"/>
          <w:numId w:val="11"/>
        </w:numPr>
        <w:ind w:right="361" w:hanging="741"/>
        <w:rPr>
          <w:lang w:val="en-US"/>
        </w:rPr>
      </w:pPr>
      <w:r w:rsidRPr="008D2139">
        <w:rPr>
          <w:lang w:val="en-US"/>
        </w:rPr>
        <w:t>35% in PRIAS, and at most 50% in the five validation cohorts (Panel B,</w:t>
      </w:r>
    </w:p>
    <w:p w14:paraId="38956517" w14:textId="77777777" w:rsidR="005F5F68" w:rsidRPr="008D2139" w:rsidRDefault="00715FCE">
      <w:pPr>
        <w:numPr>
          <w:ilvl w:val="0"/>
          <w:numId w:val="11"/>
        </w:numPr>
        <w:spacing w:after="0" w:line="376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Figure 4). That is, many patients may not require any biopsy in the first </w:t>
      </w:r>
      <w:r w:rsidRPr="008D2139">
        <w:rPr>
          <w:rFonts w:ascii="Calibri" w:eastAsia="Calibri" w:hAnsi="Calibri" w:cs="Calibri"/>
          <w:sz w:val="12"/>
          <w:lang w:val="en-US"/>
        </w:rPr>
        <w:t xml:space="preserve">114 </w:t>
      </w:r>
      <w:r w:rsidRPr="008D2139">
        <w:rPr>
          <w:lang w:val="en-US"/>
        </w:rPr>
        <w:t>five years of AS.</w:t>
      </w:r>
    </w:p>
    <w:p w14:paraId="5653FDB8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In the joint model fitted to the PRIAS dataset, the adjusted hazard ratio</w:t>
      </w:r>
    </w:p>
    <w:p w14:paraId="6F3957EE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of upgrading for an increase in patient age from 61 to 71 years (25-th to</w:t>
      </w:r>
    </w:p>
    <w:p w14:paraId="05EF285F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75-th percentile) was 1.45 (95%CI: 1.30–1.63). For an increase in fitted PSA</w:t>
      </w:r>
    </w:p>
    <w:p w14:paraId="42EC6EFF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value (log scale) from 2.36 to 3.07 (25-th to 75-th percentile), the adjusted</w:t>
      </w:r>
    </w:p>
    <w:p w14:paraId="036B061B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hazard ratio was 0.99 (95%CI: 0.89–1.11). In contrast to PSA value, instan-</w:t>
      </w:r>
    </w:p>
    <w:p w14:paraId="3BD5E8A4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taneous PSA velocity was a stronger predictor of upgrading-risk, because</w:t>
      </w:r>
    </w:p>
    <w:p w14:paraId="184AA336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an increase in velocity from -0.09 to 0.31 (25-th to 75-th percentile) had a</w:t>
      </w:r>
    </w:p>
    <w:p w14:paraId="02641AF9" w14:textId="77777777" w:rsidR="005F5F68" w:rsidRPr="008D2139" w:rsidRDefault="00715FCE">
      <w:pPr>
        <w:numPr>
          <w:ilvl w:val="0"/>
          <w:numId w:val="12"/>
        </w:numPr>
        <w:ind w:right="361" w:hanging="741"/>
        <w:rPr>
          <w:lang w:val="en-US"/>
        </w:rPr>
      </w:pPr>
      <w:r w:rsidRPr="008D2139">
        <w:rPr>
          <w:lang w:val="en-US"/>
        </w:rPr>
        <w:t>hazard ratio of 2.47 (95%CI: 1.93–2.99). The impact of PSA value and veloc-</w:t>
      </w:r>
    </w:p>
    <w:p w14:paraId="556B7974" w14:textId="77777777" w:rsidR="005F5F68" w:rsidRPr="008D2139" w:rsidRDefault="00715FCE">
      <w:pPr>
        <w:numPr>
          <w:ilvl w:val="0"/>
          <w:numId w:val="12"/>
        </w:numPr>
        <w:spacing w:after="0" w:line="372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ity on upgrading-risk varied between cohorts (Table 6, Supplementary A.2). </w:t>
      </w:r>
      <w:r w:rsidRPr="008D2139">
        <w:rPr>
          <w:rFonts w:ascii="Calibri" w:eastAsia="Calibri" w:hAnsi="Calibri" w:cs="Calibri"/>
          <w:sz w:val="12"/>
          <w:lang w:val="en-US"/>
        </w:rPr>
        <w:t>124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Detailed results are in Supplementary A.2.</w:t>
      </w:r>
    </w:p>
    <w:p w14:paraId="171F3D6C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The time-varying mean absolute risk prediction error; time-varying AUC;</w:t>
      </w:r>
    </w:p>
    <w:p w14:paraId="24842064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and calibration plot of our model in different validation cohorts are shown in</w:t>
      </w:r>
    </w:p>
    <w:p w14:paraId="7BDB7317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Panel B, Figure 8, Supplementary B; Panel A, Figure 4; and Panel B, Fig-</w:t>
      </w:r>
    </w:p>
    <w:p w14:paraId="2CDB4699" w14:textId="77777777" w:rsidR="005F5F68" w:rsidRDefault="00715FCE">
      <w:pPr>
        <w:numPr>
          <w:ilvl w:val="0"/>
          <w:numId w:val="13"/>
        </w:numPr>
        <w:ind w:right="361" w:hanging="741"/>
      </w:pPr>
      <w:r w:rsidRPr="008D2139">
        <w:rPr>
          <w:lang w:val="en-US"/>
        </w:rPr>
        <w:t xml:space="preserve">ure 4, respectively. In all cohorts, AUC was moderate (0.55 to 0.75). </w:t>
      </w:r>
      <w:r>
        <w:t>Mean</w:t>
      </w:r>
    </w:p>
    <w:p w14:paraId="73301E31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absolute prediction error was large (0.3 to 0.45) in those cohorts where the</w:t>
      </w:r>
    </w:p>
    <w:p w14:paraId="18032A00" w14:textId="77777777" w:rsidR="005F5F68" w:rsidRPr="008D2139" w:rsidRDefault="00715FCE">
      <w:pPr>
        <w:numPr>
          <w:ilvl w:val="0"/>
          <w:numId w:val="13"/>
        </w:numPr>
        <w:spacing w:after="148"/>
        <w:ind w:right="361" w:hanging="741"/>
        <w:rPr>
          <w:lang w:val="en-US"/>
        </w:rPr>
      </w:pPr>
      <w:r w:rsidRPr="008D2139">
        <w:rPr>
          <w:lang w:val="en-US"/>
        </w:rPr>
        <w:t>impact of PSA value and velocity on upgrading-risk was different from PRIAS</w:t>
      </w:r>
    </w:p>
    <w:p w14:paraId="4C6F0091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(e.g., MUSIC cohort, Table 6, Supplementary A.2), and moderate (0.1 to 0.3)</w:t>
      </w:r>
    </w:p>
    <w:p w14:paraId="597587DA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otherwise. To resolve issues in calibration-at-large (Panel B, Figure 4), we</w:t>
      </w:r>
    </w:p>
    <w:p w14:paraId="0CE9937C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>recalibrated the baseline hazard of upgrading in all cohorts (Figure 6, Sup-</w:t>
      </w:r>
    </w:p>
    <w:p w14:paraId="77CBB4FD" w14:textId="77777777" w:rsidR="005F5F68" w:rsidRPr="008D2139" w:rsidRDefault="00715FCE">
      <w:pPr>
        <w:numPr>
          <w:ilvl w:val="0"/>
          <w:numId w:val="13"/>
        </w:numPr>
        <w:ind w:right="361" w:hanging="741"/>
        <w:rPr>
          <w:lang w:val="en-US"/>
        </w:rPr>
      </w:pPr>
      <w:r w:rsidRPr="008D2139">
        <w:rPr>
          <w:lang w:val="en-US"/>
        </w:rPr>
        <w:t xml:space="preserve">plementary B). We compared risk predictions from the recalibrated models </w:t>
      </w:r>
      <w:r w:rsidRPr="008D2139">
        <w:rPr>
          <w:rFonts w:ascii="Calibri" w:eastAsia="Calibri" w:hAnsi="Calibri" w:cs="Calibri"/>
          <w:sz w:val="12"/>
          <w:lang w:val="en-US"/>
        </w:rPr>
        <w:t>135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with predictions from separately fitted joint models to each cohort (Figure 7,</w:t>
      </w:r>
    </w:p>
    <w:p w14:paraId="5CEB4FE9" w14:textId="77777777" w:rsidR="005F5F68" w:rsidRPr="008D2139" w:rsidRDefault="00715FCE">
      <w:pPr>
        <w:numPr>
          <w:ilvl w:val="0"/>
          <w:numId w:val="14"/>
        </w:numPr>
        <w:ind w:right="361" w:hanging="390"/>
        <w:rPr>
          <w:lang w:val="en-US"/>
        </w:rPr>
      </w:pPr>
      <w:r w:rsidRPr="008D2139">
        <w:rPr>
          <w:lang w:val="en-US"/>
        </w:rPr>
        <w:t>Supplementary B). The difference in predictions was lowest in Johns Hop-</w:t>
      </w:r>
    </w:p>
    <w:p w14:paraId="4A657D2E" w14:textId="77777777" w:rsidR="005F5F68" w:rsidRPr="008D2139" w:rsidRDefault="00715FCE">
      <w:pPr>
        <w:numPr>
          <w:ilvl w:val="0"/>
          <w:numId w:val="14"/>
        </w:numPr>
        <w:ind w:right="361" w:hanging="390"/>
        <w:rPr>
          <w:lang w:val="en-US"/>
        </w:rPr>
      </w:pPr>
      <w:r w:rsidRPr="008D2139">
        <w:rPr>
          <w:lang w:val="en-US"/>
        </w:rPr>
        <w:t>kins cohort (impact of PSA similar to PRIAS, Table 5, Supplementary A.2).</w:t>
      </w:r>
    </w:p>
    <w:p w14:paraId="328017E4" w14:textId="77777777" w:rsidR="005F5F68" w:rsidRPr="008D2139" w:rsidRDefault="00715FCE">
      <w:pPr>
        <w:numPr>
          <w:ilvl w:val="0"/>
          <w:numId w:val="14"/>
        </w:numPr>
        <w:spacing w:after="356"/>
        <w:ind w:right="361" w:hanging="390"/>
        <w:rPr>
          <w:lang w:val="en-US"/>
        </w:rPr>
      </w:pPr>
      <w:r w:rsidRPr="008D2139">
        <w:rPr>
          <w:lang w:val="en-US"/>
        </w:rPr>
        <w:t>Comprehensive validation results are in Supplementary B.</w:t>
      </w:r>
    </w:p>
    <w:p w14:paraId="772158EC" w14:textId="77777777" w:rsidR="005F5F68" w:rsidRDefault="00715FCE">
      <w:pPr>
        <w:pStyle w:val="Heading1"/>
        <w:tabs>
          <w:tab w:val="center" w:pos="2185"/>
        </w:tabs>
        <w:ind w:left="-15" w:firstLine="0"/>
      </w:pPr>
      <w:r>
        <w:rPr>
          <w:rFonts w:ascii="Calibri" w:eastAsia="Calibri" w:hAnsi="Calibri" w:cs="Calibri"/>
          <w:i w:val="0"/>
          <w:sz w:val="12"/>
        </w:rPr>
        <w:t>139</w:t>
      </w:r>
      <w:r>
        <w:rPr>
          <w:rFonts w:ascii="Calibri" w:eastAsia="Calibri" w:hAnsi="Calibri" w:cs="Calibri"/>
          <w:i w:val="0"/>
          <w:sz w:val="12"/>
        </w:rPr>
        <w:tab/>
      </w:r>
      <w:r>
        <w:t>3.1. Personalized Biopsy Schedules</w:t>
      </w:r>
    </w:p>
    <w:p w14:paraId="555D406E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We utilized the fitted joint model to create upgrading-risk based person-</w:t>
      </w:r>
    </w:p>
    <w:p w14:paraId="757DAEF9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alized biopsy schedules. To this end, given a new patient’s accumulated PSA</w:t>
      </w:r>
    </w:p>
    <w:p w14:paraId="71AE7FB0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measurements (Panel A, Figure 3) and biopsy results, we first predicted his</w:t>
      </w:r>
    </w:p>
    <w:p w14:paraId="4E657F3E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cause-specific cumulative upgrading-risk at his current as well as future PSA</w:t>
      </w:r>
    </w:p>
    <w:p w14:paraId="26CF548D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follow-up visits (Panel A, Figure 5). These PSA visits occur every six months</w:t>
      </w:r>
    </w:p>
    <w:p w14:paraId="7AEB75B1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in PRIAS. Subsequently, we scheduled personalized biopsies on those future</w:t>
      </w:r>
    </w:p>
    <w:p w14:paraId="360F0AA7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follow-up visits of a patient, where his conditional cumulative upgrading-risk</w:t>
      </w:r>
    </w:p>
    <w:p w14:paraId="7A186C2D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was more than a certain threshold (Supplementary C), for example, 10%</w:t>
      </w:r>
    </w:p>
    <w:p w14:paraId="15FAED71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risk. We maintained a minimum gap of one year between consecutive biop-</w:t>
      </w:r>
    </w:p>
    <w:p w14:paraId="5673BB87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sies (PRIAS recommendation). Example personalized schedules based on 5%</w:t>
      </w:r>
    </w:p>
    <w:p w14:paraId="30EDFBB7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and 10% risk thresholds are shown in Panel B, Figure 5, and in Figure 9–</w:t>
      </w:r>
    </w:p>
    <w:p w14:paraId="34DE74DF" w14:textId="77777777" w:rsidR="005F5F68" w:rsidRPr="008D2139" w:rsidRDefault="00715FCE">
      <w:pPr>
        <w:numPr>
          <w:ilvl w:val="0"/>
          <w:numId w:val="15"/>
        </w:numPr>
        <w:ind w:right="361" w:hanging="741"/>
        <w:rPr>
          <w:lang w:val="en-US"/>
        </w:rPr>
      </w:pPr>
      <w:r w:rsidRPr="008D2139">
        <w:rPr>
          <w:lang w:val="en-US"/>
        </w:rPr>
        <w:t>11, Supplementary C. Both the risk predictions and resulting personalized</w:t>
      </w:r>
    </w:p>
    <w:p w14:paraId="55365D3C" w14:textId="77777777" w:rsidR="005F5F68" w:rsidRPr="008D2139" w:rsidRDefault="00715FCE">
      <w:pPr>
        <w:numPr>
          <w:ilvl w:val="0"/>
          <w:numId w:val="15"/>
        </w:numPr>
        <w:spacing w:after="0" w:line="371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schedules were dynamic because they were updated as more follow-up data </w:t>
      </w:r>
      <w:r w:rsidRPr="008D2139">
        <w:rPr>
          <w:rFonts w:ascii="Calibri" w:eastAsia="Calibri" w:hAnsi="Calibri" w:cs="Calibri"/>
          <w:sz w:val="12"/>
          <w:lang w:val="en-US"/>
        </w:rPr>
        <w:t xml:space="preserve">153 </w:t>
      </w:r>
      <w:r w:rsidRPr="008D2139">
        <w:rPr>
          <w:lang w:val="en-US"/>
        </w:rPr>
        <w:t>became available over follow-up (Figure 5, Supplementary B).</w:t>
      </w:r>
    </w:p>
    <w:p w14:paraId="21A3B8EA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The choice of the risk threshold in the personalized schedule dictates</w:t>
      </w:r>
    </w:p>
    <w:p w14:paraId="20F9B4FD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the timing and the total number of biopsies, and the expected time delay</w:t>
      </w:r>
    </w:p>
    <w:p w14:paraId="26A1086E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(Figure 1) in detecting upgrading. We estimated the time delay for both</w:t>
      </w:r>
    </w:p>
    <w:p w14:paraId="0ACD387C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personalized and fixed schedules (Panel C in Figure 5 and Figure 9–11, Sup-</w:t>
      </w:r>
    </w:p>
    <w:p w14:paraId="7DFC9C53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plementary C). Since we estimated the time delay in a personalized manner as</w:t>
      </w:r>
    </w:p>
    <w:p w14:paraId="5F060D98" w14:textId="77777777" w:rsidR="005F5F68" w:rsidRPr="008D2139" w:rsidRDefault="00715FCE">
      <w:pPr>
        <w:numPr>
          <w:ilvl w:val="0"/>
          <w:numId w:val="16"/>
        </w:numPr>
        <w:ind w:right="361" w:hanging="741"/>
        <w:rPr>
          <w:lang w:val="en-US"/>
        </w:rPr>
      </w:pPr>
      <w:r w:rsidRPr="008D2139">
        <w:rPr>
          <w:lang w:val="en-US"/>
        </w:rPr>
        <w:t>well, patients/doctors can compare personalized schedules based on different</w:t>
      </w:r>
    </w:p>
    <w:p w14:paraId="06445A5D" w14:textId="77777777" w:rsidR="005F5F68" w:rsidRDefault="00715FCE">
      <w:pPr>
        <w:spacing w:after="182" w:line="259" w:lineRule="auto"/>
        <w:ind w:left="451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51BE99E8" wp14:editId="1823318D">
            <wp:extent cx="4849369" cy="2916936"/>
            <wp:effectExtent l="0" t="0" r="0" b="0"/>
            <wp:docPr id="30700" name="Picture 30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" name="Picture 307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369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429C" w14:textId="77777777" w:rsidR="005F5F68" w:rsidRDefault="00715FCE">
      <w:pPr>
        <w:spacing w:after="0" w:line="265" w:lineRule="auto"/>
        <w:ind w:left="463" w:right="160"/>
        <w:jc w:val="center"/>
      </w:pPr>
      <w:r>
        <w:rPr>
          <w:rFonts w:ascii="Arial" w:eastAsia="Arial" w:hAnsi="Arial" w:cs="Arial"/>
          <w:sz w:val="15"/>
        </w:rPr>
        <w:t>HopkinsMSKCCKCL</w:t>
      </w:r>
    </w:p>
    <w:p w14:paraId="6D46FD36" w14:textId="77777777" w:rsidR="005F5F68" w:rsidRDefault="00715FCE">
      <w:pPr>
        <w:spacing w:after="0" w:line="259" w:lineRule="auto"/>
        <w:ind w:left="3012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930A0A7" wp14:editId="798FE382">
                <wp:extent cx="1328126" cy="148008"/>
                <wp:effectExtent l="0" t="0" r="0" b="0"/>
                <wp:docPr id="30732" name="Group 30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126" cy="148008"/>
                          <a:chOff x="0" y="0"/>
                          <a:chExt cx="1328126" cy="148008"/>
                        </a:xfrm>
                      </wpg:grpSpPr>
                      <wps:wsp>
                        <wps:cNvPr id="1470" name="Shape 1470"/>
                        <wps:cNvSpPr/>
                        <wps:spPr>
                          <a:xfrm>
                            <a:off x="0" y="0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A02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148008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104E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601654" y="0"/>
                            <a:ext cx="118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93">
                                <a:moveTo>
                                  <a:pt x="0" y="0"/>
                                </a:moveTo>
                                <a:lnTo>
                                  <a:pt x="118393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228B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601654" y="148008"/>
                            <a:ext cx="118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93">
                                <a:moveTo>
                                  <a:pt x="0" y="0"/>
                                </a:moveTo>
                                <a:lnTo>
                                  <a:pt x="118393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1209690" y="0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1209690" y="148008"/>
                            <a:ext cx="118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36">
                                <a:moveTo>
                                  <a:pt x="0" y="0"/>
                                </a:moveTo>
                                <a:lnTo>
                                  <a:pt x="118436" y="0"/>
                                </a:lnTo>
                              </a:path>
                            </a:pathLst>
                          </a:custGeom>
                          <a:ln w="9141" cap="flat">
                            <a:round/>
                          </a:ln>
                        </wps:spPr>
                        <wps:style>
                          <a:lnRef idx="1">
                            <a:srgbClr val="FF8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32" style="width:104.577pt;height:11.6541pt;mso-position-horizontal-relative:char;mso-position-vertical-relative:line" coordsize="13281,1480">
                <v:shape id="Shape 1470" style="position:absolute;width:1184;height:0;left:0;top:0;" coordsize="118436,0" path="m0,0l118436,0">
                  <v:stroke weight="0.719731pt" endcap="flat" joinstyle="round" on="true" color="#a020f0"/>
                  <v:fill on="false" color="#000000" opacity="0"/>
                </v:shape>
                <v:shape id="Shape 1472" style="position:absolute;width:1184;height:0;left:0;top:1480;" coordsize="118436,0" path="m0,0l118436,0">
                  <v:stroke weight="0.719731pt" endcap="flat" joinstyle="round" on="true" color="#104e8b"/>
                  <v:fill on="false" color="#000000" opacity="0"/>
                </v:shape>
                <v:shape id="Shape 1474" style="position:absolute;width:1183;height:0;left:6016;top:0;" coordsize="118393,0" path="m0,0l118393,0">
                  <v:stroke weight="0.719731pt" endcap="flat" joinstyle="round" on="true" color="#228b22"/>
                  <v:fill on="false" color="#000000" opacity="0"/>
                </v:shape>
                <v:shape id="Shape 1476" style="position:absolute;width:1183;height:0;left:6016;top:1480;" coordsize="118393,0" path="m0,0l118393,0">
                  <v:stroke weight="0.719731pt" endcap="flat" joinstyle="round" on="true" color="#000000"/>
                  <v:fill on="false" color="#000000" opacity="0"/>
                </v:shape>
                <v:shape id="Shape 1478" style="position:absolute;width:1184;height:0;left:12096;top:0;" coordsize="118436,0" path="m0,0l118436,0">
                  <v:stroke weight="0.719731pt" endcap="flat" joinstyle="round" on="true" color="#ff0000"/>
                  <v:fill on="false" color="#000000" opacity="0"/>
                </v:shape>
                <v:shape id="Shape 1480" style="position:absolute;width:1184;height:0;left:12096;top:1480;" coordsize="118436,0" path="m0,0l118436,0">
                  <v:stroke weight="0.719731pt" endcap="flat" joinstyle="round" on="true" color="#ff8c00"/>
                  <v:fill on="false" color="#000000" opacity="0"/>
                </v:shape>
              </v:group>
            </w:pict>
          </mc:Fallback>
        </mc:AlternateContent>
      </w:r>
    </w:p>
    <w:p w14:paraId="576CF6B4" w14:textId="77777777" w:rsidR="005F5F68" w:rsidRPr="008D2139" w:rsidRDefault="00715FCE">
      <w:pPr>
        <w:spacing w:after="527" w:line="265" w:lineRule="auto"/>
        <w:ind w:left="463"/>
        <w:jc w:val="center"/>
        <w:rPr>
          <w:lang w:val="en-US"/>
        </w:rPr>
      </w:pPr>
      <w:r w:rsidRPr="008D2139">
        <w:rPr>
          <w:rFonts w:ascii="Arial" w:eastAsia="Arial" w:hAnsi="Arial" w:cs="Arial"/>
          <w:sz w:val="15"/>
          <w:lang w:val="en-US"/>
        </w:rPr>
        <w:t>TorontoMUSICPRIAS</w:t>
      </w:r>
    </w:p>
    <w:p w14:paraId="0A413B6C" w14:textId="77777777" w:rsidR="005F5F68" w:rsidRPr="008D2139" w:rsidRDefault="00715FCE">
      <w:pPr>
        <w:spacing w:after="17" w:line="388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Figure 4: </w:t>
      </w:r>
      <w:r w:rsidRPr="008D2139">
        <w:rPr>
          <w:b/>
          <w:sz w:val="20"/>
          <w:lang w:val="en-US"/>
        </w:rPr>
        <w:t>Model Validation Results</w:t>
      </w:r>
      <w:r w:rsidRPr="008D2139">
        <w:rPr>
          <w:sz w:val="20"/>
          <w:lang w:val="en-US"/>
        </w:rPr>
        <w:t xml:space="preserve">. </w:t>
      </w:r>
      <w:r w:rsidRPr="008D2139">
        <w:rPr>
          <w:b/>
          <w:sz w:val="20"/>
          <w:lang w:val="en-US"/>
        </w:rPr>
        <w:t>Panel A</w:t>
      </w:r>
      <w:r w:rsidRPr="008D2139">
        <w:rPr>
          <w:sz w:val="20"/>
          <w:lang w:val="en-US"/>
        </w:rPr>
        <w:t xml:space="preserve">: time dependent area under the receiver operating characteristic curve or AUC (measure of discrimination). </w:t>
      </w:r>
      <w:r w:rsidRPr="008D2139">
        <w:rPr>
          <w:b/>
          <w:sz w:val="20"/>
          <w:lang w:val="en-US"/>
        </w:rPr>
        <w:t>Panel B</w:t>
      </w:r>
      <w:r w:rsidRPr="008D2139">
        <w:rPr>
          <w:sz w:val="20"/>
          <w:lang w:val="en-US"/>
        </w:rPr>
        <w:t>: calibration-at-large indicates model miscalibration. This is because solid lines depicting the non-</w:t>
      </w:r>
      <w:commentRangeStart w:id="16"/>
      <w:r w:rsidRPr="008D2139">
        <w:rPr>
          <w:sz w:val="20"/>
          <w:lang w:val="en-US"/>
        </w:rPr>
        <w:t>parameteric</w:t>
      </w:r>
      <w:commentRangeEnd w:id="16"/>
      <w:r w:rsidR="000F7CFF">
        <w:rPr>
          <w:rStyle w:val="CommentReference"/>
        </w:rPr>
        <w:commentReference w:id="16"/>
      </w:r>
      <w:r w:rsidRPr="008D2139">
        <w:rPr>
          <w:sz w:val="20"/>
          <w:lang w:val="en-US"/>
        </w:rPr>
        <w:t xml:space="preserve"> estimate of the cause-specific cumulative upgrading-risk [24], and dashed lines showing the average cause-specific cumulative upgrading-risk obtained using the joint model fitted to the PRIAS dataset, are not overlapping. Same plot after recalibration is shown in Figure 6, Supplementary B. Full names of Cohorts are </w:t>
      </w:r>
      <w:r w:rsidRPr="008D2139">
        <w:rPr>
          <w:i/>
          <w:sz w:val="20"/>
          <w:lang w:val="en-US"/>
        </w:rPr>
        <w:t>PRIAS</w:t>
      </w:r>
      <w:r w:rsidRPr="008D2139">
        <w:rPr>
          <w:sz w:val="20"/>
          <w:lang w:val="en-US"/>
        </w:rPr>
        <w:t xml:space="preserve">: Prostate Cancer International Active Surveillance, </w:t>
      </w:r>
      <w:r w:rsidRPr="008D2139">
        <w:rPr>
          <w:i/>
          <w:sz w:val="20"/>
          <w:lang w:val="en-US"/>
        </w:rPr>
        <w:t>Toronto</w:t>
      </w:r>
      <w:r w:rsidRPr="008D2139">
        <w:rPr>
          <w:sz w:val="20"/>
          <w:lang w:val="en-US"/>
        </w:rPr>
        <w:t xml:space="preserve">: University of Toronto Active Surveillance, </w:t>
      </w:r>
      <w:r w:rsidRPr="008D2139">
        <w:rPr>
          <w:i/>
          <w:sz w:val="20"/>
          <w:lang w:val="en-US"/>
        </w:rPr>
        <w:t>Hopkins</w:t>
      </w:r>
      <w:r w:rsidRPr="008D2139">
        <w:rPr>
          <w:sz w:val="20"/>
          <w:lang w:val="en-US"/>
        </w:rPr>
        <w:t xml:space="preserve">: Johns Hopkins Active Surveillance, </w:t>
      </w:r>
      <w:r w:rsidRPr="008D2139">
        <w:rPr>
          <w:i/>
          <w:sz w:val="20"/>
          <w:lang w:val="en-US"/>
        </w:rPr>
        <w:t>MSKCC</w:t>
      </w:r>
      <w:r w:rsidRPr="008D2139">
        <w:rPr>
          <w:sz w:val="20"/>
          <w:lang w:val="en-US"/>
        </w:rPr>
        <w:t>: Memorial Sloan Kettering</w:t>
      </w:r>
    </w:p>
    <w:p w14:paraId="03916485" w14:textId="77777777" w:rsidR="005F5F68" w:rsidRPr="008D2139" w:rsidRDefault="00715FCE">
      <w:pPr>
        <w:spacing w:after="134" w:line="265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Cancer Center Active Surveillance, </w:t>
      </w:r>
      <w:r w:rsidRPr="008D2139">
        <w:rPr>
          <w:i/>
          <w:sz w:val="20"/>
          <w:lang w:val="en-US"/>
        </w:rPr>
        <w:t>KCL</w:t>
      </w:r>
      <w:r w:rsidRPr="008D2139">
        <w:rPr>
          <w:sz w:val="20"/>
          <w:lang w:val="en-US"/>
        </w:rPr>
        <w:t xml:space="preserve">: King’s College London Active Surveillance, </w:t>
      </w:r>
      <w:r w:rsidRPr="008D2139">
        <w:rPr>
          <w:i/>
          <w:sz w:val="20"/>
          <w:lang w:val="en-US"/>
        </w:rPr>
        <w:t>MU-</w:t>
      </w:r>
    </w:p>
    <w:p w14:paraId="7BCA0453" w14:textId="77777777" w:rsidR="005F5F68" w:rsidRPr="008D2139" w:rsidRDefault="00715FCE">
      <w:pPr>
        <w:spacing w:after="17" w:line="265" w:lineRule="auto"/>
        <w:ind w:left="385" w:right="361"/>
        <w:rPr>
          <w:lang w:val="en-US"/>
        </w:rPr>
      </w:pPr>
      <w:r w:rsidRPr="008D2139">
        <w:rPr>
          <w:i/>
          <w:sz w:val="20"/>
          <w:lang w:val="en-US"/>
        </w:rPr>
        <w:t>SIC</w:t>
      </w:r>
      <w:r w:rsidRPr="008D2139">
        <w:rPr>
          <w:sz w:val="20"/>
          <w:lang w:val="en-US"/>
        </w:rPr>
        <w:t>: Michigan Urological Surgery Improvement Collaborative Active Surveillance.</w:t>
      </w:r>
    </w:p>
    <w:p w14:paraId="1014E555" w14:textId="77777777" w:rsidR="005F5F68" w:rsidRDefault="00715FCE">
      <w:pPr>
        <w:spacing w:after="46" w:line="259" w:lineRule="auto"/>
        <w:ind w:left="475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2017DEF3" wp14:editId="4ED0D955">
            <wp:extent cx="4815840" cy="5117593"/>
            <wp:effectExtent l="0" t="0" r="0" b="0"/>
            <wp:docPr id="30702" name="Picture 30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" name="Picture 307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1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70D" w14:textId="77777777" w:rsidR="005F5F68" w:rsidRPr="008D2139" w:rsidRDefault="00715FCE">
      <w:pPr>
        <w:spacing w:after="479" w:line="259" w:lineRule="auto"/>
        <w:ind w:left="2568" w:firstLine="0"/>
        <w:jc w:val="left"/>
        <w:rPr>
          <w:lang w:val="en-US"/>
        </w:rPr>
      </w:pPr>
      <w:r w:rsidRPr="008D2139">
        <w:rPr>
          <w:rFonts w:ascii="Arial" w:eastAsia="Arial" w:hAnsi="Arial" w:cs="Arial"/>
          <w:sz w:val="20"/>
          <w:lang w:val="en-US"/>
        </w:rPr>
        <w:t>Expected time delay (months) in detecting upgrading</w:t>
      </w:r>
    </w:p>
    <w:p w14:paraId="234B67E7" w14:textId="77777777" w:rsidR="005F5F68" w:rsidRPr="008D2139" w:rsidRDefault="00715FCE">
      <w:pPr>
        <w:spacing w:after="17" w:line="380" w:lineRule="auto"/>
        <w:ind w:left="385" w:right="361"/>
        <w:rPr>
          <w:lang w:val="en-US"/>
        </w:rPr>
      </w:pPr>
      <w:r w:rsidRPr="008D2139">
        <w:rPr>
          <w:sz w:val="20"/>
          <w:lang w:val="en-US"/>
        </w:rPr>
        <w:t xml:space="preserve">Figure 5: </w:t>
      </w:r>
      <w:r w:rsidRPr="008D2139">
        <w:rPr>
          <w:b/>
          <w:sz w:val="20"/>
          <w:lang w:val="en-US"/>
        </w:rPr>
        <w:t>Illustration of personalized and fixed schedules of biopsies</w:t>
      </w:r>
      <w:r w:rsidRPr="008D2139">
        <w:rPr>
          <w:sz w:val="20"/>
          <w:lang w:val="en-US"/>
        </w:rPr>
        <w:t xml:space="preserve">. Due to a lack of space, the PSA profile of this patient is shown in Figure 3. </w:t>
      </w:r>
      <w:r w:rsidRPr="008D2139">
        <w:rPr>
          <w:b/>
          <w:sz w:val="20"/>
          <w:lang w:val="en-US"/>
        </w:rPr>
        <w:t xml:space="preserve">Panel A: </w:t>
      </w:r>
      <w:r w:rsidRPr="008D2139">
        <w:rPr>
          <w:sz w:val="20"/>
          <w:lang w:val="en-US"/>
        </w:rPr>
        <w:t xml:space="preserve">Predicted cumulative upgrading-risk (95% credible interval shaded). </w:t>
      </w:r>
      <w:r w:rsidRPr="008D2139">
        <w:rPr>
          <w:b/>
          <w:sz w:val="20"/>
          <w:lang w:val="en-US"/>
        </w:rPr>
        <w:t xml:space="preserve">Panel B: </w:t>
      </w:r>
      <w:r w:rsidRPr="008D2139">
        <w:rPr>
          <w:sz w:val="20"/>
          <w:lang w:val="en-US"/>
        </w:rPr>
        <w:t xml:space="preserve">Personalized and fixed schedules of biopsies, with a red ‘B’ indicating a scheduled biopsy. The green vertical line at year 1 denotes the time of the latest negative biopsy. Black dashed line at year 3 denotes the time of the current visit. </w:t>
      </w:r>
      <w:r w:rsidRPr="008D2139">
        <w:rPr>
          <w:b/>
          <w:sz w:val="20"/>
          <w:lang w:val="en-US"/>
        </w:rPr>
        <w:t xml:space="preserve">Panel C: </w:t>
      </w:r>
      <w:r w:rsidRPr="008D2139">
        <w:rPr>
          <w:sz w:val="20"/>
          <w:lang w:val="en-US"/>
        </w:rPr>
        <w:t>Expected time delay in detecting upgrading (months) for different schedules. A compulsory biopsy was scheduled at year six (maximum biopsy scheduling time in PRIAS, Supplementary C) in all schedules for a meaningful comparison between them.</w:t>
      </w:r>
    </w:p>
    <w:p w14:paraId="1EDDDC04" w14:textId="77777777" w:rsidR="005F5F68" w:rsidRPr="008D2139" w:rsidRDefault="00715FCE">
      <w:pPr>
        <w:tabs>
          <w:tab w:val="center" w:pos="3505"/>
        </w:tabs>
        <w:spacing w:after="363"/>
        <w:ind w:left="-15" w:firstLine="0"/>
        <w:jc w:val="left"/>
        <w:rPr>
          <w:lang w:val="en-US"/>
        </w:rPr>
      </w:pPr>
      <w:r w:rsidRPr="008D2139">
        <w:rPr>
          <w:rFonts w:ascii="Calibri" w:eastAsia="Calibri" w:hAnsi="Calibri" w:cs="Calibri"/>
          <w:sz w:val="12"/>
          <w:lang w:val="en-US"/>
        </w:rPr>
        <w:t>160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risk thresholds, with fixed schedules, before making a choice.</w:t>
      </w:r>
    </w:p>
    <w:p w14:paraId="404E49CA" w14:textId="77777777" w:rsidR="005F5F68" w:rsidRDefault="00715FCE">
      <w:pPr>
        <w:pStyle w:val="Heading1"/>
        <w:tabs>
          <w:tab w:val="center" w:pos="1487"/>
        </w:tabs>
        <w:ind w:left="-15" w:firstLine="0"/>
      </w:pPr>
      <w:r>
        <w:rPr>
          <w:rFonts w:ascii="Calibri" w:eastAsia="Calibri" w:hAnsi="Calibri" w:cs="Calibri"/>
          <w:i w:val="0"/>
          <w:sz w:val="12"/>
        </w:rPr>
        <w:t>161</w:t>
      </w:r>
      <w:r>
        <w:rPr>
          <w:rFonts w:ascii="Calibri" w:eastAsia="Calibri" w:hAnsi="Calibri" w:cs="Calibri"/>
          <w:i w:val="0"/>
          <w:sz w:val="12"/>
        </w:rPr>
        <w:tab/>
      </w:r>
      <w:r>
        <w:t>3.2. Web-Application</w:t>
      </w:r>
    </w:p>
    <w:p w14:paraId="1671970A" w14:textId="77777777" w:rsidR="005F5F68" w:rsidRPr="008D2139" w:rsidRDefault="00715FCE">
      <w:pPr>
        <w:numPr>
          <w:ilvl w:val="0"/>
          <w:numId w:val="17"/>
        </w:numPr>
        <w:spacing w:after="164"/>
        <w:ind w:right="361" w:hanging="741"/>
        <w:rPr>
          <w:lang w:val="en-US"/>
        </w:rPr>
      </w:pPr>
      <w:r w:rsidRPr="008D2139">
        <w:rPr>
          <w:lang w:val="en-US"/>
        </w:rPr>
        <w:t>We implemented our model and personalized schedules in a user-friendly</w:t>
      </w:r>
    </w:p>
    <w:p w14:paraId="1EBC0725" w14:textId="77777777" w:rsidR="005F5F68" w:rsidRPr="008D2139" w:rsidRDefault="00715FCE">
      <w:pPr>
        <w:numPr>
          <w:ilvl w:val="0"/>
          <w:numId w:val="17"/>
        </w:numPr>
        <w:spacing w:after="160" w:line="259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web-application </w:t>
      </w:r>
      <w:hyperlink r:id="rId15">
        <w:r w:rsidRPr="008D2139">
          <w:rPr>
            <w:rFonts w:ascii="Calibri" w:eastAsia="Calibri" w:hAnsi="Calibri" w:cs="Calibri"/>
            <w:lang w:val="en-US"/>
          </w:rPr>
          <w:t>https://emcbiostatistics.shinyapps.io/prias_biopsy</w:t>
        </w:r>
      </w:hyperlink>
      <w:r w:rsidRPr="008D2139">
        <w:rPr>
          <w:rFonts w:ascii="Calibri" w:eastAsia="Calibri" w:hAnsi="Calibri" w:cs="Calibri"/>
          <w:lang w:val="en-US"/>
        </w:rPr>
        <w:t>_</w:t>
      </w:r>
    </w:p>
    <w:p w14:paraId="2E6AC5DF" w14:textId="77777777" w:rsidR="005F5F68" w:rsidRPr="008D2139" w:rsidRDefault="00DE1073">
      <w:pPr>
        <w:numPr>
          <w:ilvl w:val="0"/>
          <w:numId w:val="17"/>
        </w:numPr>
        <w:ind w:right="361" w:hanging="741"/>
        <w:rPr>
          <w:lang w:val="en-US"/>
        </w:rPr>
      </w:pPr>
      <w:hyperlink r:id="rId16">
        <w:r w:rsidR="00715FCE" w:rsidRPr="008D2139">
          <w:rPr>
            <w:rFonts w:ascii="Calibri" w:eastAsia="Calibri" w:hAnsi="Calibri" w:cs="Calibri"/>
            <w:lang w:val="en-US"/>
          </w:rPr>
          <w:t>recommender/</w:t>
        </w:r>
      </w:hyperlink>
      <w:hyperlink r:id="rId17">
        <w:r w:rsidR="00715FCE" w:rsidRPr="008D2139">
          <w:rPr>
            <w:lang w:val="en-US"/>
          </w:rPr>
          <w:t>.</w:t>
        </w:r>
      </w:hyperlink>
      <w:r w:rsidR="00715FCE" w:rsidRPr="008D2139">
        <w:rPr>
          <w:lang w:val="en-US"/>
        </w:rPr>
        <w:t xml:space="preserve"> Currently, the web-application supports PRIAS and the five</w:t>
      </w:r>
    </w:p>
    <w:p w14:paraId="5135D507" w14:textId="77777777" w:rsidR="005F5F68" w:rsidRPr="008D2139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8D2139">
        <w:rPr>
          <w:lang w:val="en-US"/>
        </w:rPr>
        <w:t>validation cohorts. Patient data can be entered manually and in Microsoft</w:t>
      </w:r>
    </w:p>
    <w:p w14:paraId="193A3F4B" w14:textId="77777777" w:rsidR="005F5F68" w:rsidRPr="008D2139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8D2139">
        <w:rPr>
          <w:lang w:val="en-US"/>
        </w:rPr>
        <w:t>Excel format. Predictions for upgrading-risk are available for a currently</w:t>
      </w:r>
    </w:p>
    <w:p w14:paraId="6A9ADA3D" w14:textId="77777777" w:rsidR="005F5F68" w:rsidRDefault="00715FCE">
      <w:pPr>
        <w:numPr>
          <w:ilvl w:val="0"/>
          <w:numId w:val="17"/>
        </w:numPr>
        <w:ind w:right="361" w:hanging="741"/>
      </w:pPr>
      <w:r w:rsidRPr="008D2139">
        <w:rPr>
          <w:lang w:val="en-US"/>
        </w:rPr>
        <w:t xml:space="preserve">limited, cohort-specific, follow-up period (Table 7, Supplementary C). </w:t>
      </w:r>
      <w:r>
        <w:t>The</w:t>
      </w:r>
    </w:p>
    <w:p w14:paraId="51B346A0" w14:textId="77777777" w:rsidR="005F5F68" w:rsidRPr="008D2139" w:rsidRDefault="00715FCE">
      <w:pPr>
        <w:numPr>
          <w:ilvl w:val="0"/>
          <w:numId w:val="17"/>
        </w:numPr>
        <w:ind w:right="361" w:hanging="741"/>
        <w:rPr>
          <w:lang w:val="en-US"/>
        </w:rPr>
      </w:pPr>
      <w:r w:rsidRPr="008D2139">
        <w:rPr>
          <w:lang w:val="en-US"/>
        </w:rPr>
        <w:t>web-application visualizes the timing of biopsies, and expected time delay in</w:t>
      </w:r>
    </w:p>
    <w:p w14:paraId="65A95A9D" w14:textId="77777777" w:rsidR="005F5F68" w:rsidRPr="008D2139" w:rsidRDefault="00715FCE">
      <w:pPr>
        <w:numPr>
          <w:ilvl w:val="0"/>
          <w:numId w:val="17"/>
        </w:numPr>
        <w:spacing w:after="366" w:line="371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detecting upgrading, for personalized schedules based on 5%, 10%, and 15% </w:t>
      </w:r>
      <w:r w:rsidRPr="008D2139">
        <w:rPr>
          <w:rFonts w:ascii="Calibri" w:eastAsia="Calibri" w:hAnsi="Calibri" w:cs="Calibri"/>
          <w:sz w:val="12"/>
          <w:lang w:val="en-US"/>
        </w:rPr>
        <w:t>170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risk threshold; annual biopsies; biennial biopsies; and PRIAS schedule.</w:t>
      </w:r>
    </w:p>
    <w:p w14:paraId="2D0627DB" w14:textId="77777777" w:rsidR="005F5F68" w:rsidRDefault="00715FCE">
      <w:pPr>
        <w:numPr>
          <w:ilvl w:val="0"/>
          <w:numId w:val="18"/>
        </w:numPr>
        <w:spacing w:after="311" w:line="260" w:lineRule="auto"/>
        <w:ind w:right="361" w:firstLine="0"/>
      </w:pPr>
      <w:r>
        <w:rPr>
          <w:b/>
        </w:rPr>
        <w:t xml:space="preserve">4. </w:t>
      </w:r>
      <w:commentRangeStart w:id="17"/>
      <w:r>
        <w:rPr>
          <w:b/>
        </w:rPr>
        <w:t>Discussion</w:t>
      </w:r>
      <w:commentRangeEnd w:id="17"/>
      <w:r w:rsidR="00731720">
        <w:rPr>
          <w:rStyle w:val="CommentReference"/>
        </w:rPr>
        <w:commentReference w:id="17"/>
      </w:r>
    </w:p>
    <w:p w14:paraId="6033C8D5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We successfully developed and externally validated a model for predicting</w:t>
      </w:r>
    </w:p>
    <w:p w14:paraId="3DAC9023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upgrading-risk [3], and providing risk-based personalized biopsy decisions,</w:t>
      </w:r>
    </w:p>
    <w:p w14:paraId="202252C1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in prostate cancer AS. Our work has four novel features over earlier risk</w:t>
      </w:r>
    </w:p>
    <w:p w14:paraId="5FCD66E4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calculators [15, 25]. First, our model was fitted to the world’s largest AS</w:t>
      </w:r>
    </w:p>
    <w:p w14:paraId="65F11C2E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dataset PRIAS and externally validated in the largest five cohorts of the</w:t>
      </w:r>
    </w:p>
    <w:p w14:paraId="6DD30B5E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Movember Foundation’s GAP3 database [17]. Second, the model predicts</w:t>
      </w:r>
    </w:p>
    <w:p w14:paraId="5467FC40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a patient’s current and future upgrading-risk in a dynamic and personal-</w:t>
      </w:r>
    </w:p>
    <w:p w14:paraId="3444FAB1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ized manner. Third, we use the risks to make a personalized schedule, and</w:t>
      </w:r>
    </w:p>
    <w:p w14:paraId="5552312A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also calculate expected time delay in detecting upgrading (less is benefi-</w:t>
      </w:r>
    </w:p>
    <w:p w14:paraId="4D35026E" w14:textId="77777777" w:rsidR="005F5F68" w:rsidRPr="008D2139" w:rsidRDefault="00715FCE">
      <w:pPr>
        <w:numPr>
          <w:ilvl w:val="0"/>
          <w:numId w:val="18"/>
        </w:numPr>
        <w:ind w:right="361" w:firstLine="0"/>
        <w:rPr>
          <w:lang w:val="en-US"/>
        </w:rPr>
      </w:pPr>
      <w:r w:rsidRPr="008D2139">
        <w:rPr>
          <w:lang w:val="en-US"/>
        </w:rPr>
        <w:t>cial) if that schedule is followed. Thus, patients/doctors can compare sched-</w:t>
      </w:r>
    </w:p>
    <w:p w14:paraId="05AB1E91" w14:textId="77777777" w:rsidR="005F5F68" w:rsidRPr="008D2139" w:rsidRDefault="00715FCE">
      <w:pPr>
        <w:numPr>
          <w:ilvl w:val="0"/>
          <w:numId w:val="18"/>
        </w:numPr>
        <w:spacing w:after="0" w:line="392" w:lineRule="auto"/>
        <w:ind w:right="361" w:firstLine="0"/>
        <w:rPr>
          <w:lang w:val="en-US"/>
        </w:rPr>
      </w:pPr>
      <w:r w:rsidRPr="008D2139">
        <w:rPr>
          <w:lang w:val="en-US"/>
        </w:rPr>
        <w:t xml:space="preserve">ules before making a choice. Fourth, we implemented our methodology in a </w:t>
      </w:r>
      <w:r w:rsidRPr="008D2139">
        <w:rPr>
          <w:rFonts w:ascii="Calibri" w:eastAsia="Calibri" w:hAnsi="Calibri" w:cs="Calibri"/>
          <w:sz w:val="12"/>
          <w:lang w:val="en-US"/>
        </w:rPr>
        <w:t xml:space="preserve">183 </w:t>
      </w:r>
      <w:r w:rsidRPr="008D2139">
        <w:rPr>
          <w:lang w:val="en-US"/>
        </w:rPr>
        <w:t>user-friendly web-application (</w:t>
      </w:r>
      <w:hyperlink r:id="rId18">
        <w:r w:rsidRPr="008D2139">
          <w:rPr>
            <w:rFonts w:ascii="Calibri" w:eastAsia="Calibri" w:hAnsi="Calibri" w:cs="Calibri"/>
            <w:lang w:val="en-US"/>
          </w:rPr>
          <w:t xml:space="preserve">https://emcbiostatistics.shinyapps.io/ </w:t>
        </w:r>
      </w:hyperlink>
      <w:r w:rsidRPr="008D2139">
        <w:rPr>
          <w:rFonts w:ascii="Calibri" w:eastAsia="Calibri" w:hAnsi="Calibri" w:cs="Calibri"/>
          <w:sz w:val="12"/>
          <w:lang w:val="en-US"/>
        </w:rPr>
        <w:t xml:space="preserve">184 </w:t>
      </w:r>
      <w:hyperlink r:id="rId19">
        <w:r w:rsidRPr="008D2139">
          <w:rPr>
            <w:rFonts w:ascii="Calibri" w:eastAsia="Calibri" w:hAnsi="Calibri" w:cs="Calibri"/>
            <w:lang w:val="en-US"/>
          </w:rPr>
          <w:t>prias_biopsy_recommender/</w:t>
        </w:r>
      </w:hyperlink>
      <w:hyperlink r:id="rId20">
        <w:r w:rsidRPr="008D2139">
          <w:rPr>
            <w:lang w:val="en-US"/>
          </w:rPr>
          <w:t>)</w:t>
        </w:r>
      </w:hyperlink>
      <w:r w:rsidRPr="008D2139">
        <w:rPr>
          <w:lang w:val="en-US"/>
        </w:rPr>
        <w:t xml:space="preserve"> for PRIAS and validated cohorts.</w:t>
      </w:r>
    </w:p>
    <w:p w14:paraId="10C043AC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Our PRIAS based model is useful for a large number of patients from</w:t>
      </w:r>
    </w:p>
    <w:p w14:paraId="3AF0CA4B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the PRIAS and the following validation cohorts: Johns Hopkins AS (Hop-</w:t>
      </w:r>
    </w:p>
    <w:p w14:paraId="428D6A8D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kins), Memorial Sloan Kettering Cancer Center AS, King’s College London</w:t>
      </w:r>
    </w:p>
    <w:p w14:paraId="463D6BC1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 xml:space="preserve">AS (KCL), and Michigan Urological Surgery Improvement Collaborative </w:t>
      </w:r>
      <w:commentRangeStart w:id="18"/>
      <w:r w:rsidRPr="008D2139">
        <w:rPr>
          <w:lang w:val="en-US"/>
        </w:rPr>
        <w:t>AS</w:t>
      </w:r>
      <w:commentRangeEnd w:id="18"/>
      <w:r w:rsidR="00910022">
        <w:rPr>
          <w:rStyle w:val="CommentReference"/>
        </w:rPr>
        <w:commentReference w:id="18"/>
      </w:r>
    </w:p>
    <w:p w14:paraId="3D5B9E5C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(MUSIC). The model had a moderate AUC (0.55–0.75), a measure of dis-</w:t>
      </w:r>
    </w:p>
    <w:p w14:paraId="7ED701B1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crimination, in all validation cohorts. In contrast, the mean absolute risk pre-</w:t>
      </w:r>
    </w:p>
    <w:p w14:paraId="1968CE14" w14:textId="77777777" w:rsidR="005F5F68" w:rsidRDefault="00715FCE">
      <w:pPr>
        <w:numPr>
          <w:ilvl w:val="0"/>
          <w:numId w:val="19"/>
        </w:numPr>
        <w:ind w:right="361" w:hanging="741"/>
      </w:pPr>
      <w:r w:rsidRPr="008D2139">
        <w:rPr>
          <w:lang w:val="en-US"/>
        </w:rPr>
        <w:t xml:space="preserve">diction error varied much more between cohorts. </w:t>
      </w:r>
      <w:r>
        <w:t>It was moderate in cohorts</w:t>
      </w:r>
    </w:p>
    <w:p w14:paraId="64B68298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where the effect size for impact of PSA value and velocity on upgrading-risk</w:t>
      </w:r>
    </w:p>
    <w:p w14:paraId="48BCFD4D" w14:textId="77777777" w:rsidR="005F5F68" w:rsidRDefault="00715FCE">
      <w:pPr>
        <w:numPr>
          <w:ilvl w:val="0"/>
          <w:numId w:val="19"/>
        </w:numPr>
        <w:ind w:right="361" w:hanging="741"/>
      </w:pPr>
      <w:r w:rsidRPr="008D2139">
        <w:rPr>
          <w:lang w:val="en-US"/>
        </w:rPr>
        <w:t xml:space="preserve">was similar to that for PRIAS (e.g., Hopkins cohort). </w:t>
      </w:r>
      <w:r>
        <w:t>Otherwise, as in the</w:t>
      </w:r>
    </w:p>
    <w:p w14:paraId="154E4506" w14:textId="77777777" w:rsidR="005F5F68" w:rsidRDefault="00715FCE">
      <w:pPr>
        <w:numPr>
          <w:ilvl w:val="0"/>
          <w:numId w:val="19"/>
        </w:numPr>
        <w:ind w:right="361" w:hanging="741"/>
      </w:pPr>
      <w:r w:rsidRPr="008D2139">
        <w:rPr>
          <w:lang w:val="en-US"/>
        </w:rPr>
        <w:t xml:space="preserve">case of KCL or MUSIC cohorts, the prediction error was large. </w:t>
      </w:r>
      <w:r>
        <w:t>Also, in co-</w:t>
      </w:r>
    </w:p>
    <w:p w14:paraId="76BAA6AE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horts with longer follow-up periods, prediction error improved over time as</w:t>
      </w:r>
    </w:p>
    <w:p w14:paraId="7199678E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more follow-up data became available. Both KCL and MUSIC cohorts cur-</w:t>
      </w:r>
    </w:p>
    <w:p w14:paraId="2526A6A7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rently have a small follow-up period. Hence, we expect that prediction error</w:t>
      </w:r>
    </w:p>
    <w:p w14:paraId="56D41614" w14:textId="77777777" w:rsidR="005F5F68" w:rsidRPr="00731720" w:rsidRDefault="00715FCE">
      <w:pPr>
        <w:numPr>
          <w:ilvl w:val="0"/>
          <w:numId w:val="19"/>
        </w:numPr>
        <w:ind w:right="361" w:hanging="741"/>
        <w:rPr>
          <w:lang w:val="en-US"/>
          <w:rPrChange w:id="19" w:author="C.H. Bangma" w:date="2019-12-23T10:57:00Z">
            <w:rPr/>
          </w:rPrChange>
        </w:rPr>
      </w:pPr>
      <w:r w:rsidRPr="008D2139">
        <w:rPr>
          <w:lang w:val="en-US"/>
        </w:rPr>
        <w:t xml:space="preserve">will improve in the future with more </w:t>
      </w:r>
      <w:commentRangeStart w:id="20"/>
      <w:r w:rsidRPr="008D2139">
        <w:rPr>
          <w:lang w:val="en-US"/>
        </w:rPr>
        <w:t>data</w:t>
      </w:r>
      <w:commentRangeEnd w:id="20"/>
      <w:r w:rsidR="00731720">
        <w:rPr>
          <w:rStyle w:val="CommentReference"/>
        </w:rPr>
        <w:commentReference w:id="20"/>
      </w:r>
      <w:r w:rsidRPr="008D2139">
        <w:rPr>
          <w:lang w:val="en-US"/>
        </w:rPr>
        <w:t xml:space="preserve">. </w:t>
      </w:r>
      <w:r w:rsidRPr="00731720">
        <w:rPr>
          <w:lang w:val="en-US"/>
          <w:rPrChange w:id="21" w:author="C.H. Bangma" w:date="2019-12-23T10:57:00Z">
            <w:rPr/>
          </w:rPrChange>
        </w:rPr>
        <w:t>Last, we required recalibration</w:t>
      </w:r>
    </w:p>
    <w:p w14:paraId="215FED10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of our model’s baseline hazard of upgrading, individually for all validation</w:t>
      </w:r>
    </w:p>
    <w:p w14:paraId="78163296" w14:textId="77777777" w:rsidR="005F5F68" w:rsidRDefault="00715FCE">
      <w:pPr>
        <w:numPr>
          <w:ilvl w:val="0"/>
          <w:numId w:val="19"/>
        </w:numPr>
        <w:ind w:right="361" w:hanging="741"/>
      </w:pPr>
      <w:r>
        <w:t>cohorts.</w:t>
      </w:r>
    </w:p>
    <w:p w14:paraId="069F920B" w14:textId="77777777" w:rsidR="005F5F68" w:rsidRDefault="00715FCE">
      <w:pPr>
        <w:numPr>
          <w:ilvl w:val="0"/>
          <w:numId w:val="19"/>
        </w:numPr>
        <w:ind w:right="361" w:hanging="741"/>
      </w:pPr>
      <w:r w:rsidRPr="008D2139">
        <w:rPr>
          <w:lang w:val="en-US"/>
        </w:rPr>
        <w:t xml:space="preserve">The clinical implications of our work are as follows. </w:t>
      </w:r>
      <w:r>
        <w:t>First, the cause-</w:t>
      </w:r>
    </w:p>
    <w:p w14:paraId="32B252B0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specific cumulative upgrading-risk at year five of follow-up was at most 50%</w:t>
      </w:r>
    </w:p>
    <w:p w14:paraId="7E1B0798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in all cohorts (Panel B, Figure 4). That is, many patients may not require any</w:t>
      </w:r>
    </w:p>
    <w:p w14:paraId="6DFF545E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 xml:space="preserve">biopsy in the first five years of AS. </w:t>
      </w:r>
      <w:commentRangeStart w:id="22"/>
      <w:r w:rsidRPr="008D2139">
        <w:rPr>
          <w:lang w:val="en-US"/>
        </w:rPr>
        <w:t>Given</w:t>
      </w:r>
      <w:commentRangeEnd w:id="22"/>
      <w:r w:rsidR="00731720">
        <w:rPr>
          <w:rStyle w:val="CommentReference"/>
        </w:rPr>
        <w:commentReference w:id="22"/>
      </w:r>
      <w:r w:rsidRPr="008D2139">
        <w:rPr>
          <w:lang w:val="en-US"/>
        </w:rPr>
        <w:t xml:space="preserve"> the non-compliance and burden of</w:t>
      </w:r>
    </w:p>
    <w:p w14:paraId="7754879E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frequent biopsies [8], the availability of our methodology as a web-application</w:t>
      </w:r>
    </w:p>
    <w:p w14:paraId="00E3A0C7" w14:textId="77777777" w:rsidR="005F5F68" w:rsidRPr="008D2139" w:rsidRDefault="00715FCE">
      <w:pPr>
        <w:numPr>
          <w:ilvl w:val="0"/>
          <w:numId w:val="19"/>
        </w:numPr>
        <w:ind w:right="361" w:hanging="741"/>
        <w:rPr>
          <w:lang w:val="en-US"/>
        </w:rPr>
      </w:pPr>
      <w:r w:rsidRPr="008D2139">
        <w:rPr>
          <w:lang w:val="en-US"/>
        </w:rPr>
        <w:t>may encourage patients/doctors to consider upgrading-risk based personal-</w:t>
      </w:r>
    </w:p>
    <w:p w14:paraId="379BA6D2" w14:textId="77777777" w:rsidR="005F5F68" w:rsidRPr="00731720" w:rsidRDefault="00715FCE">
      <w:pPr>
        <w:numPr>
          <w:ilvl w:val="0"/>
          <w:numId w:val="19"/>
        </w:numPr>
        <w:ind w:right="361" w:hanging="741"/>
        <w:rPr>
          <w:lang w:val="en-US"/>
          <w:rPrChange w:id="23" w:author="C.H. Bangma" w:date="2019-12-23T10:59:00Z">
            <w:rPr/>
          </w:rPrChange>
        </w:rPr>
      </w:pPr>
      <w:r w:rsidRPr="008D2139">
        <w:rPr>
          <w:lang w:val="en-US"/>
        </w:rPr>
        <w:t xml:space="preserve">ized schedules instead. </w:t>
      </w:r>
      <w:commentRangeStart w:id="24"/>
      <w:r w:rsidRPr="008D2139">
        <w:rPr>
          <w:lang w:val="en-US"/>
        </w:rPr>
        <w:t>An</w:t>
      </w:r>
      <w:commentRangeEnd w:id="24"/>
      <w:r w:rsidR="00731720">
        <w:rPr>
          <w:rStyle w:val="CommentReference"/>
        </w:rPr>
        <w:commentReference w:id="24"/>
      </w:r>
      <w:r w:rsidRPr="008D2139">
        <w:rPr>
          <w:lang w:val="en-US"/>
        </w:rPr>
        <w:t xml:space="preserve"> additional advantage of these schedules is that </w:t>
      </w:r>
      <w:r w:rsidRPr="008D2139">
        <w:rPr>
          <w:rFonts w:ascii="Calibri" w:eastAsia="Calibri" w:hAnsi="Calibri" w:cs="Calibri"/>
          <w:sz w:val="12"/>
          <w:lang w:val="en-US"/>
        </w:rPr>
        <w:t>208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 xml:space="preserve">they update as more patient data becomes available over follow-up. </w:t>
      </w:r>
      <w:r w:rsidRPr="00731720">
        <w:rPr>
          <w:lang w:val="en-US"/>
          <w:rPrChange w:id="25" w:author="C.H. Bangma" w:date="2019-12-23T10:59:00Z">
            <w:rPr/>
          </w:rPrChange>
        </w:rPr>
        <w:t>Fur-</w:t>
      </w:r>
    </w:p>
    <w:p w14:paraId="695B866D" w14:textId="77777777" w:rsidR="005F5F68" w:rsidRPr="008D2139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r w:rsidRPr="008D2139">
        <w:rPr>
          <w:lang w:val="en-US"/>
        </w:rPr>
        <w:t>thermore, to assist patients/doctors in choosing between personalized and</w:t>
      </w:r>
    </w:p>
    <w:p w14:paraId="7740FB7B" w14:textId="77777777" w:rsidR="005F5F68" w:rsidRPr="008D2139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r w:rsidRPr="008D2139">
        <w:rPr>
          <w:lang w:val="en-US"/>
        </w:rPr>
        <w:t>fixed schedules, the web-application provides a patient-specific estimate of</w:t>
      </w:r>
    </w:p>
    <w:p w14:paraId="12FC8F81" w14:textId="77777777" w:rsidR="005F5F68" w:rsidRPr="008D2139" w:rsidRDefault="00715FCE">
      <w:pPr>
        <w:numPr>
          <w:ilvl w:val="0"/>
          <w:numId w:val="20"/>
        </w:numPr>
        <w:ind w:right="361" w:hanging="390"/>
        <w:rPr>
          <w:lang w:val="en-US"/>
        </w:rPr>
      </w:pPr>
      <w:r w:rsidRPr="008D2139">
        <w:rPr>
          <w:lang w:val="en-US"/>
        </w:rPr>
        <w:t>time delay in detecting upgrading, for following both personalized and fixed</w:t>
      </w:r>
    </w:p>
    <w:p w14:paraId="7E19F80A" w14:textId="77777777" w:rsidR="005F5F68" w:rsidRPr="008D2139" w:rsidRDefault="00715FCE">
      <w:pPr>
        <w:numPr>
          <w:ilvl w:val="0"/>
          <w:numId w:val="20"/>
        </w:numPr>
        <w:spacing w:after="0" w:line="372" w:lineRule="auto"/>
        <w:ind w:right="361" w:hanging="390"/>
        <w:rPr>
          <w:lang w:val="en-US"/>
        </w:rPr>
      </w:pPr>
      <w:r w:rsidRPr="008D2139">
        <w:rPr>
          <w:lang w:val="en-US"/>
        </w:rPr>
        <w:t xml:space="preserve">schedules. We hope that this will objectively address patient apprehensions </w:t>
      </w:r>
      <w:commentRangeStart w:id="26"/>
      <w:r w:rsidRPr="008D2139">
        <w:rPr>
          <w:rFonts w:ascii="Calibri" w:eastAsia="Calibri" w:hAnsi="Calibri" w:cs="Calibri"/>
          <w:sz w:val="12"/>
          <w:lang w:val="en-US"/>
        </w:rPr>
        <w:t>213</w:t>
      </w:r>
      <w:commentRangeEnd w:id="26"/>
      <w:r w:rsidR="00731720">
        <w:rPr>
          <w:rStyle w:val="CommentReference"/>
        </w:rPr>
        <w:commentReference w:id="26"/>
      </w:r>
      <w:r w:rsidRPr="008D2139">
        <w:rPr>
          <w:rFonts w:ascii="Calibri" w:eastAsia="Calibri" w:hAnsi="Calibri" w:cs="Calibri"/>
          <w:sz w:val="12"/>
          <w:lang w:val="en-US"/>
        </w:rPr>
        <w:t xml:space="preserve"> </w:t>
      </w:r>
      <w:r w:rsidRPr="008D2139">
        <w:rPr>
          <w:lang w:val="en-US"/>
        </w:rPr>
        <w:t>regarding adverse outcomes in AS.</w:t>
      </w:r>
    </w:p>
    <w:p w14:paraId="454D8FF8" w14:textId="77777777" w:rsidR="005F5F68" w:rsidRPr="008D2139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8D2139">
        <w:rPr>
          <w:lang w:val="en-US"/>
        </w:rPr>
        <w:t>This work has certain limitations. Predictions for upgrading-risk and per-</w:t>
      </w:r>
    </w:p>
    <w:p w14:paraId="4B98EC25" w14:textId="77777777" w:rsidR="005F5F68" w:rsidRPr="008D2139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8D2139">
        <w:rPr>
          <w:lang w:val="en-US"/>
        </w:rPr>
        <w:t>sonalized schedules are available only for a currently limited, cohort-specific,</w:t>
      </w:r>
    </w:p>
    <w:p w14:paraId="44A8131E" w14:textId="77777777" w:rsidR="005F5F68" w:rsidRDefault="00715FCE">
      <w:pPr>
        <w:numPr>
          <w:ilvl w:val="0"/>
          <w:numId w:val="21"/>
        </w:numPr>
        <w:ind w:right="361" w:hanging="741"/>
      </w:pPr>
      <w:r w:rsidRPr="008D2139">
        <w:rPr>
          <w:lang w:val="en-US"/>
        </w:rPr>
        <w:t xml:space="preserve">follow-up period (Table 7, Supplementary C). </w:t>
      </w:r>
      <w:r>
        <w:t>This problem can be mitigated</w:t>
      </w:r>
    </w:p>
    <w:p w14:paraId="7EF25144" w14:textId="77777777" w:rsidR="005F5F68" w:rsidRDefault="00715FCE">
      <w:pPr>
        <w:numPr>
          <w:ilvl w:val="0"/>
          <w:numId w:val="21"/>
        </w:numPr>
        <w:ind w:right="361" w:hanging="741"/>
      </w:pPr>
      <w:r w:rsidRPr="008D2139">
        <w:rPr>
          <w:lang w:val="en-US"/>
        </w:rPr>
        <w:t xml:space="preserve">by refitting the model with new follow-up data in the future. </w:t>
      </w:r>
      <w:r>
        <w:t>It is important</w:t>
      </w:r>
    </w:p>
    <w:p w14:paraId="3124A912" w14:textId="77777777" w:rsidR="005F5F68" w:rsidRPr="008D2139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8D2139">
        <w:rPr>
          <w:lang w:val="en-US"/>
        </w:rPr>
        <w:t>to differentiate the instantaneous PSA velocity (predictor for upgrading-risk</w:t>
      </w:r>
    </w:p>
    <w:p w14:paraId="6676EBAE" w14:textId="77777777" w:rsidR="005F5F68" w:rsidRPr="00731720" w:rsidRDefault="00715FCE">
      <w:pPr>
        <w:numPr>
          <w:ilvl w:val="0"/>
          <w:numId w:val="21"/>
        </w:numPr>
        <w:ind w:right="361" w:hanging="741"/>
        <w:rPr>
          <w:lang w:val="en-US"/>
          <w:rPrChange w:id="27" w:author="C.H. Bangma" w:date="2019-12-23T11:02:00Z">
            <w:rPr/>
          </w:rPrChange>
        </w:rPr>
      </w:pPr>
      <w:r w:rsidRPr="008D2139">
        <w:rPr>
          <w:lang w:val="en-US"/>
        </w:rPr>
        <w:t xml:space="preserve">in our model), from the currently used constant PSA </w:t>
      </w:r>
      <w:commentRangeStart w:id="28"/>
      <w:r w:rsidRPr="008D2139">
        <w:rPr>
          <w:lang w:val="en-US"/>
        </w:rPr>
        <w:t>velocity</w:t>
      </w:r>
      <w:commentRangeEnd w:id="28"/>
      <w:r w:rsidR="00731720">
        <w:rPr>
          <w:rStyle w:val="CommentReference"/>
        </w:rPr>
        <w:commentReference w:id="28"/>
      </w:r>
      <w:r w:rsidRPr="008D2139">
        <w:rPr>
          <w:lang w:val="en-US"/>
        </w:rPr>
        <w:t xml:space="preserve">. </w:t>
      </w:r>
      <w:r w:rsidRPr="00731720">
        <w:rPr>
          <w:lang w:val="en-US"/>
          <w:rPrChange w:id="29" w:author="C.H. Bangma" w:date="2019-12-23T11:02:00Z">
            <w:rPr/>
          </w:rPrChange>
        </w:rPr>
        <w:t>Unlike the</w:t>
      </w:r>
    </w:p>
    <w:p w14:paraId="7B3C71BC" w14:textId="77777777" w:rsidR="005F5F68" w:rsidRPr="008D2139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8D2139">
        <w:rPr>
          <w:lang w:val="en-US"/>
        </w:rPr>
        <w:t>drawbacks suffered by the constant PSA velocity [19], instantaneous PSA ve-</w:t>
      </w:r>
    </w:p>
    <w:p w14:paraId="58E43F58" w14:textId="77777777" w:rsidR="005F5F68" w:rsidRPr="008D2139" w:rsidRDefault="00715FCE">
      <w:pPr>
        <w:numPr>
          <w:ilvl w:val="0"/>
          <w:numId w:val="21"/>
        </w:numPr>
        <w:ind w:right="361" w:hanging="741"/>
        <w:rPr>
          <w:lang w:val="en-US"/>
        </w:rPr>
      </w:pPr>
      <w:r w:rsidRPr="008D2139">
        <w:rPr>
          <w:lang w:val="en-US"/>
        </w:rPr>
        <w:t>locity is more precise. This is because it changes over time and is estimated</w:t>
      </w:r>
    </w:p>
    <w:p w14:paraId="475EEB29" w14:textId="77777777" w:rsidR="005F5F68" w:rsidRDefault="00715FCE">
      <w:pPr>
        <w:numPr>
          <w:ilvl w:val="0"/>
          <w:numId w:val="21"/>
        </w:numPr>
        <w:ind w:right="361" w:hanging="741"/>
      </w:pPr>
      <w:r w:rsidRPr="008D2139">
        <w:rPr>
          <w:lang w:val="en-US"/>
        </w:rPr>
        <w:t xml:space="preserve">from the fitted longitudinal PSA profile of a patient. </w:t>
      </w:r>
      <w:r>
        <w:t>Along with PSA, in</w:t>
      </w:r>
    </w:p>
    <w:p w14:paraId="1F7055B8" w14:textId="77777777" w:rsidR="005F5F68" w:rsidRPr="00910022" w:rsidRDefault="00715FCE">
      <w:pPr>
        <w:numPr>
          <w:ilvl w:val="0"/>
          <w:numId w:val="21"/>
        </w:numPr>
        <w:ind w:right="361" w:hanging="741"/>
        <w:rPr>
          <w:lang w:val="en-US"/>
          <w:rPrChange w:id="30" w:author="C.H. Bangma" w:date="2019-12-23T10:52:00Z">
            <w:rPr/>
          </w:rPrChange>
        </w:rPr>
      </w:pPr>
      <w:r w:rsidRPr="008D2139">
        <w:rPr>
          <w:lang w:val="en-US"/>
        </w:rPr>
        <w:t xml:space="preserve">some cohorts recently, MRI is also used for deciding </w:t>
      </w:r>
      <w:commentRangeStart w:id="31"/>
      <w:r w:rsidRPr="008D2139">
        <w:rPr>
          <w:lang w:val="en-US"/>
        </w:rPr>
        <w:t>biopsies</w:t>
      </w:r>
      <w:commentRangeEnd w:id="31"/>
      <w:r w:rsidR="00910022">
        <w:rPr>
          <w:rStyle w:val="CommentReference"/>
        </w:rPr>
        <w:commentReference w:id="31"/>
      </w:r>
      <w:r w:rsidRPr="008D2139">
        <w:rPr>
          <w:lang w:val="en-US"/>
        </w:rPr>
        <w:t xml:space="preserve">. </w:t>
      </w:r>
      <w:r w:rsidRPr="00910022">
        <w:rPr>
          <w:lang w:val="en-US"/>
          <w:rPrChange w:id="32" w:author="C.H. Bangma" w:date="2019-12-23T10:52:00Z">
            <w:rPr/>
          </w:rPrChange>
        </w:rPr>
        <w:t>However, the</w:t>
      </w:r>
    </w:p>
    <w:p w14:paraId="339534CF" w14:textId="77777777" w:rsidR="005F5F68" w:rsidRPr="008D2139" w:rsidRDefault="00715FCE">
      <w:pPr>
        <w:numPr>
          <w:ilvl w:val="0"/>
          <w:numId w:val="21"/>
        </w:numPr>
        <w:spacing w:after="0" w:line="371" w:lineRule="auto"/>
        <w:ind w:right="361" w:hanging="741"/>
        <w:rPr>
          <w:lang w:val="en-US"/>
        </w:rPr>
      </w:pPr>
      <w:r w:rsidRPr="008D2139">
        <w:rPr>
          <w:lang w:val="en-US"/>
        </w:rPr>
        <w:t>utility of MRI can only be determined with more follow-up data in the fu</w:t>
      </w:r>
      <w:r w:rsidRPr="008D2139">
        <w:rPr>
          <w:rFonts w:ascii="Calibri" w:eastAsia="Calibri" w:hAnsi="Calibri" w:cs="Calibri"/>
          <w:sz w:val="12"/>
          <w:lang w:val="en-US"/>
        </w:rPr>
        <w:t xml:space="preserve">225 </w:t>
      </w:r>
      <w:r w:rsidRPr="008D2139">
        <w:rPr>
          <w:lang w:val="en-US"/>
        </w:rPr>
        <w:t>ture. Subsequently, MRI data can also be added as a predictor in our model.</w:t>
      </w:r>
    </w:p>
    <w:p w14:paraId="7E17AF2E" w14:textId="77777777" w:rsidR="005F5F68" w:rsidRPr="008D2139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8D2139">
        <w:rPr>
          <w:lang w:val="en-US"/>
        </w:rPr>
        <w:t>Decisions based on information combined from multiple sources can yield</w:t>
      </w:r>
    </w:p>
    <w:p w14:paraId="6DA86A93" w14:textId="77777777" w:rsidR="005F5F68" w:rsidRPr="00910022" w:rsidRDefault="00715FCE">
      <w:pPr>
        <w:numPr>
          <w:ilvl w:val="0"/>
          <w:numId w:val="22"/>
        </w:numPr>
        <w:ind w:right="361" w:hanging="390"/>
        <w:rPr>
          <w:lang w:val="en-US"/>
          <w:rPrChange w:id="33" w:author="C.H. Bangma" w:date="2019-12-23T10:52:00Z">
            <w:rPr/>
          </w:rPrChange>
        </w:rPr>
      </w:pPr>
      <w:r w:rsidRPr="008D2139">
        <w:rPr>
          <w:lang w:val="en-US"/>
        </w:rPr>
        <w:t xml:space="preserve">better results than based on MRI or PSA </w:t>
      </w:r>
      <w:commentRangeStart w:id="34"/>
      <w:r w:rsidRPr="008D2139">
        <w:rPr>
          <w:lang w:val="en-US"/>
        </w:rPr>
        <w:t>alone</w:t>
      </w:r>
      <w:commentRangeEnd w:id="34"/>
      <w:r w:rsidR="00910022">
        <w:rPr>
          <w:rStyle w:val="CommentReference"/>
        </w:rPr>
        <w:commentReference w:id="34"/>
      </w:r>
      <w:r w:rsidRPr="008D2139">
        <w:rPr>
          <w:lang w:val="en-US"/>
        </w:rPr>
        <w:t xml:space="preserve">. </w:t>
      </w:r>
      <w:r w:rsidRPr="00910022">
        <w:rPr>
          <w:lang w:val="en-US"/>
          <w:rPrChange w:id="35" w:author="C.H. Bangma" w:date="2019-12-23T10:52:00Z">
            <w:rPr/>
          </w:rPrChange>
        </w:rPr>
        <w:t>We scheduled biopsies using</w:t>
      </w:r>
    </w:p>
    <w:p w14:paraId="710D74C6" w14:textId="77777777" w:rsidR="005F5F68" w:rsidRDefault="00715FCE">
      <w:pPr>
        <w:numPr>
          <w:ilvl w:val="0"/>
          <w:numId w:val="22"/>
        </w:numPr>
        <w:ind w:right="361" w:hanging="390"/>
      </w:pPr>
      <w:r w:rsidRPr="008D2139">
        <w:rPr>
          <w:lang w:val="en-US"/>
        </w:rPr>
        <w:t xml:space="preserve">cause-specific cumulative upgrading-risk. </w:t>
      </w:r>
      <w:r>
        <w:t>Accounting for competing events,</w:t>
      </w:r>
    </w:p>
    <w:p w14:paraId="2C45B502" w14:textId="77777777" w:rsidR="005F5F68" w:rsidRPr="008D2139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8D2139">
        <w:rPr>
          <w:lang w:val="en-US"/>
        </w:rPr>
        <w:t>such as treatment based on the number of positive biopsy cores, may lead to</w:t>
      </w:r>
    </w:p>
    <w:p w14:paraId="093DE8EB" w14:textId="77777777" w:rsidR="005F5F68" w:rsidRPr="008D2139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8D2139">
        <w:rPr>
          <w:lang w:val="en-US"/>
        </w:rPr>
        <w:t>improved personalized biopsy decisions. Although, in this work, we did not</w:t>
      </w:r>
    </w:p>
    <w:p w14:paraId="271D3506" w14:textId="77777777" w:rsidR="005F5F68" w:rsidRPr="008D2139" w:rsidRDefault="00715FCE">
      <w:pPr>
        <w:numPr>
          <w:ilvl w:val="0"/>
          <w:numId w:val="22"/>
        </w:numPr>
        <w:ind w:right="361" w:hanging="390"/>
        <w:rPr>
          <w:lang w:val="en-US"/>
        </w:rPr>
      </w:pPr>
      <w:r w:rsidRPr="008D2139">
        <w:rPr>
          <w:lang w:val="en-US"/>
        </w:rPr>
        <w:t xml:space="preserve">consider such additional triggers for treatment because, unlike </w:t>
      </w:r>
      <w:commentRangeStart w:id="36"/>
      <w:r w:rsidRPr="008D2139">
        <w:rPr>
          <w:lang w:val="en-US"/>
        </w:rPr>
        <w:t>upgrading</w:t>
      </w:r>
      <w:commentRangeEnd w:id="36"/>
      <w:r w:rsidR="00731720">
        <w:rPr>
          <w:rStyle w:val="CommentReference"/>
        </w:rPr>
        <w:commentReference w:id="36"/>
      </w:r>
      <w:r w:rsidRPr="008D2139">
        <w:rPr>
          <w:lang w:val="en-US"/>
        </w:rPr>
        <w:t>,</w:t>
      </w:r>
    </w:p>
    <w:p w14:paraId="2687DCC1" w14:textId="77777777" w:rsidR="005F5F68" w:rsidRDefault="00715FCE">
      <w:pPr>
        <w:numPr>
          <w:ilvl w:val="0"/>
          <w:numId w:val="22"/>
        </w:numPr>
        <w:ind w:right="361" w:hanging="390"/>
      </w:pPr>
      <w:r w:rsidRPr="008D2139">
        <w:rPr>
          <w:lang w:val="en-US"/>
        </w:rPr>
        <w:t xml:space="preserve">they differ between cohorts [5]. Upgrading is susceptible to inter-observer </w:t>
      </w:r>
      <w:r w:rsidRPr="008D2139">
        <w:rPr>
          <w:rFonts w:ascii="Calibri" w:eastAsia="Calibri" w:hAnsi="Calibri" w:cs="Calibri"/>
          <w:sz w:val="12"/>
          <w:lang w:val="en-US"/>
        </w:rPr>
        <w:t>233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 xml:space="preserve">variation too. </w:t>
      </w:r>
      <w:r>
        <w:t>Models which account for this variation [15, 26] will be in-</w:t>
      </w:r>
    </w:p>
    <w:p w14:paraId="452CAD15" w14:textId="77777777" w:rsidR="005F5F68" w:rsidRPr="008D2139" w:rsidRDefault="00715FCE">
      <w:pPr>
        <w:spacing w:after="365" w:line="371" w:lineRule="auto"/>
        <w:ind w:left="-5" w:right="361"/>
        <w:rPr>
          <w:lang w:val="en-US"/>
        </w:rPr>
      </w:pPr>
      <w:r w:rsidRPr="008D2139">
        <w:rPr>
          <w:rFonts w:ascii="Calibri" w:eastAsia="Calibri" w:hAnsi="Calibri" w:cs="Calibri"/>
          <w:sz w:val="12"/>
          <w:lang w:val="en-US"/>
        </w:rPr>
        <w:t xml:space="preserve">234 </w:t>
      </w:r>
      <w:r w:rsidRPr="008D2139">
        <w:rPr>
          <w:lang w:val="en-US"/>
        </w:rPr>
        <w:t xml:space="preserve">teresting to investigate further. However, the methodology for personalized </w:t>
      </w:r>
      <w:r w:rsidRPr="008D2139">
        <w:rPr>
          <w:rFonts w:ascii="Calibri" w:eastAsia="Calibri" w:hAnsi="Calibri" w:cs="Calibri"/>
          <w:sz w:val="12"/>
          <w:lang w:val="en-US"/>
        </w:rPr>
        <w:t xml:space="preserve">235 </w:t>
      </w:r>
      <w:r w:rsidRPr="008D2139">
        <w:rPr>
          <w:lang w:val="en-US"/>
        </w:rPr>
        <w:t>scheduling, and for comparison of various schedules need not change.</w:t>
      </w:r>
    </w:p>
    <w:p w14:paraId="5DF8D7B8" w14:textId="77777777" w:rsidR="005F5F68" w:rsidRDefault="00715FCE">
      <w:pPr>
        <w:numPr>
          <w:ilvl w:val="0"/>
          <w:numId w:val="23"/>
        </w:numPr>
        <w:spacing w:after="311" w:line="260" w:lineRule="auto"/>
        <w:ind w:right="361" w:hanging="741"/>
      </w:pPr>
      <w:r>
        <w:rPr>
          <w:b/>
        </w:rPr>
        <w:t>5. Conclusions</w:t>
      </w:r>
    </w:p>
    <w:p w14:paraId="2E78868F" w14:textId="77777777" w:rsidR="005F5F68" w:rsidRPr="008D2139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8D2139">
        <w:rPr>
          <w:lang w:val="en-US"/>
        </w:rPr>
        <w:t>We successfully developed and validated a model for predicting upgrading-</w:t>
      </w:r>
    </w:p>
    <w:p w14:paraId="60CEF82F" w14:textId="77777777" w:rsidR="005F5F68" w:rsidRPr="008D2139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8D2139">
        <w:rPr>
          <w:lang w:val="en-US"/>
        </w:rPr>
        <w:t>risk, and providing risk-based personalized biopsy decisions, in prostate can-</w:t>
      </w:r>
    </w:p>
    <w:p w14:paraId="7F1413EA" w14:textId="77777777" w:rsidR="005F5F68" w:rsidRPr="008D2139" w:rsidRDefault="00715FCE">
      <w:pPr>
        <w:numPr>
          <w:ilvl w:val="0"/>
          <w:numId w:val="23"/>
        </w:numPr>
        <w:spacing w:after="161"/>
        <w:ind w:right="361" w:hanging="741"/>
        <w:rPr>
          <w:lang w:val="en-US"/>
        </w:rPr>
      </w:pPr>
      <w:r w:rsidRPr="008D2139">
        <w:rPr>
          <w:lang w:val="en-US"/>
        </w:rPr>
        <w:t>cer AS. The model made available via a user-friendly web-application (</w:t>
      </w:r>
      <w:hyperlink r:id="rId21">
        <w:r w:rsidRPr="008D2139">
          <w:rPr>
            <w:rFonts w:ascii="Calibri" w:eastAsia="Calibri" w:hAnsi="Calibri" w:cs="Calibri"/>
            <w:lang w:val="en-US"/>
          </w:rPr>
          <w:t>https:</w:t>
        </w:r>
      </w:hyperlink>
    </w:p>
    <w:p w14:paraId="404CE6FA" w14:textId="77777777" w:rsidR="005F5F68" w:rsidRPr="008D2139" w:rsidRDefault="00DE1073">
      <w:pPr>
        <w:numPr>
          <w:ilvl w:val="0"/>
          <w:numId w:val="23"/>
        </w:numPr>
        <w:spacing w:after="127" w:line="259" w:lineRule="auto"/>
        <w:ind w:right="361" w:hanging="741"/>
        <w:rPr>
          <w:lang w:val="en-US"/>
        </w:rPr>
      </w:pPr>
      <w:hyperlink r:id="rId22">
        <w:r w:rsidR="00715FCE" w:rsidRPr="008D2139">
          <w:rPr>
            <w:rFonts w:ascii="Calibri" w:eastAsia="Calibri" w:hAnsi="Calibri" w:cs="Calibri"/>
            <w:lang w:val="en-US"/>
          </w:rPr>
          <w:t>//emcbiostatistics.shinyapps.io/prias_biopsy_recommender/</w:t>
        </w:r>
      </w:hyperlink>
      <w:hyperlink r:id="rId23">
        <w:r w:rsidR="00715FCE" w:rsidRPr="008D2139">
          <w:rPr>
            <w:lang w:val="en-US"/>
          </w:rPr>
          <w:t>)</w:t>
        </w:r>
      </w:hyperlink>
      <w:r w:rsidR="00715FCE" w:rsidRPr="008D2139">
        <w:rPr>
          <w:lang w:val="en-US"/>
        </w:rPr>
        <w:t xml:space="preserve"> enables</w:t>
      </w:r>
    </w:p>
    <w:p w14:paraId="6145DF1B" w14:textId="77777777" w:rsidR="005F5F68" w:rsidRPr="008D2139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8D2139">
        <w:rPr>
          <w:lang w:val="en-US"/>
        </w:rPr>
        <w:t>shared decision making of biopsy schedules by comparing fixed and person-</w:t>
      </w:r>
    </w:p>
    <w:p w14:paraId="508D0A4A" w14:textId="77777777" w:rsidR="005F5F68" w:rsidRPr="008D2139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8D2139">
        <w:rPr>
          <w:lang w:val="en-US"/>
        </w:rPr>
        <w:t>alized schedules on total biopsies and expected time delay in detecting up-</w:t>
      </w:r>
    </w:p>
    <w:p w14:paraId="4DD09FE9" w14:textId="77777777" w:rsidR="005F5F68" w:rsidRPr="008D2139" w:rsidRDefault="00715FCE">
      <w:pPr>
        <w:numPr>
          <w:ilvl w:val="0"/>
          <w:numId w:val="23"/>
        </w:numPr>
        <w:ind w:right="361" w:hanging="741"/>
        <w:rPr>
          <w:lang w:val="en-US"/>
        </w:rPr>
      </w:pPr>
      <w:r w:rsidRPr="008D2139">
        <w:rPr>
          <w:lang w:val="en-US"/>
        </w:rPr>
        <w:t>grading. Novel biomarkers and MRI data can be added as predictors in the</w:t>
      </w:r>
    </w:p>
    <w:p w14:paraId="57937E1E" w14:textId="77777777" w:rsidR="005F5F68" w:rsidRDefault="00715FCE">
      <w:pPr>
        <w:numPr>
          <w:ilvl w:val="0"/>
          <w:numId w:val="23"/>
        </w:numPr>
        <w:ind w:right="361" w:hanging="741"/>
      </w:pPr>
      <w:r w:rsidRPr="008D2139">
        <w:rPr>
          <w:lang w:val="en-US"/>
        </w:rPr>
        <w:t xml:space="preserve">model to improve predictions in the future. </w:t>
      </w:r>
      <w:r>
        <w:t>Recalibration of the baseline</w:t>
      </w:r>
    </w:p>
    <w:p w14:paraId="505A21E2" w14:textId="77777777" w:rsidR="005F5F68" w:rsidRPr="008D2139" w:rsidRDefault="00715FCE">
      <w:pPr>
        <w:numPr>
          <w:ilvl w:val="0"/>
          <w:numId w:val="23"/>
        </w:numPr>
        <w:spacing w:after="360" w:line="374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hazard of upgrading-risk is advised before using the model in cohorts other </w:t>
      </w:r>
      <w:r w:rsidRPr="008D2139">
        <w:rPr>
          <w:rFonts w:ascii="Calibri" w:eastAsia="Calibri" w:hAnsi="Calibri" w:cs="Calibri"/>
          <w:sz w:val="12"/>
          <w:lang w:val="en-US"/>
        </w:rPr>
        <w:t xml:space="preserve">246 </w:t>
      </w:r>
      <w:r w:rsidRPr="008D2139">
        <w:rPr>
          <w:lang w:val="en-US"/>
        </w:rPr>
        <w:t>than the PRIAS cohort.</w:t>
      </w:r>
    </w:p>
    <w:p w14:paraId="2CD2C4E7" w14:textId="77777777" w:rsidR="005F5F68" w:rsidRDefault="00715FCE">
      <w:pPr>
        <w:numPr>
          <w:ilvl w:val="0"/>
          <w:numId w:val="24"/>
        </w:numPr>
        <w:spacing w:after="311" w:line="260" w:lineRule="auto"/>
        <w:ind w:right="361" w:hanging="741"/>
      </w:pPr>
      <w:r>
        <w:rPr>
          <w:b/>
        </w:rPr>
        <w:t>Author Contributions</w:t>
      </w:r>
    </w:p>
    <w:p w14:paraId="2CD897AD" w14:textId="77777777" w:rsidR="005F5F68" w:rsidRPr="008D2139" w:rsidRDefault="00715FCE">
      <w:pPr>
        <w:numPr>
          <w:ilvl w:val="0"/>
          <w:numId w:val="24"/>
        </w:numPr>
        <w:ind w:right="361" w:hanging="741"/>
        <w:rPr>
          <w:lang w:val="en-US"/>
        </w:rPr>
      </w:pPr>
      <w:r w:rsidRPr="008D2139">
        <w:rPr>
          <w:lang w:val="en-US"/>
        </w:rPr>
        <w:t>Anirudh Tomer had full access to all the data in the study and takes</w:t>
      </w:r>
    </w:p>
    <w:p w14:paraId="0C3FA5D0" w14:textId="77777777" w:rsidR="005F5F68" w:rsidRPr="008D2139" w:rsidRDefault="00715FCE">
      <w:pPr>
        <w:numPr>
          <w:ilvl w:val="0"/>
          <w:numId w:val="24"/>
        </w:numPr>
        <w:ind w:right="361" w:hanging="741"/>
        <w:rPr>
          <w:lang w:val="en-US"/>
        </w:rPr>
      </w:pPr>
      <w:r w:rsidRPr="008D2139">
        <w:rPr>
          <w:lang w:val="en-US"/>
        </w:rPr>
        <w:t>responsibility for the integrity of the data and the accuracy of the data anal-</w:t>
      </w:r>
    </w:p>
    <w:p w14:paraId="00C8C780" w14:textId="77777777" w:rsidR="005F5F68" w:rsidRDefault="00715FCE">
      <w:pPr>
        <w:numPr>
          <w:ilvl w:val="0"/>
          <w:numId w:val="24"/>
        </w:numPr>
        <w:spacing w:after="155"/>
        <w:ind w:right="361" w:hanging="741"/>
      </w:pPr>
      <w:r>
        <w:t>ysis.</w:t>
      </w:r>
    </w:p>
    <w:p w14:paraId="319A300D" w14:textId="77777777" w:rsidR="005F5F68" w:rsidRPr="008D2139" w:rsidRDefault="00715FCE">
      <w:pPr>
        <w:numPr>
          <w:ilvl w:val="0"/>
          <w:numId w:val="24"/>
        </w:numPr>
        <w:spacing w:after="144"/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Study concept and design: </w:t>
      </w:r>
      <w:r w:rsidRPr="008D2139">
        <w:rPr>
          <w:lang w:val="en-US"/>
        </w:rPr>
        <w:t>Tomer, Nieboer, Roobol, Bjartell, and Ri-</w:t>
      </w:r>
    </w:p>
    <w:p w14:paraId="03321F32" w14:textId="77777777" w:rsidR="005F5F68" w:rsidRDefault="00715FCE">
      <w:pPr>
        <w:numPr>
          <w:ilvl w:val="0"/>
          <w:numId w:val="24"/>
        </w:numPr>
        <w:spacing w:after="153"/>
        <w:ind w:right="361" w:hanging="741"/>
      </w:pPr>
      <w:r>
        <w:t>zopoulos</w:t>
      </w:r>
    </w:p>
    <w:p w14:paraId="34E3702F" w14:textId="77777777" w:rsidR="005F5F68" w:rsidRPr="008D2139" w:rsidRDefault="00715FCE">
      <w:pPr>
        <w:numPr>
          <w:ilvl w:val="0"/>
          <w:numId w:val="24"/>
        </w:numPr>
        <w:spacing w:after="161"/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Acquisition of data: </w:t>
      </w:r>
      <w:r w:rsidRPr="008D2139">
        <w:rPr>
          <w:lang w:val="en-US"/>
        </w:rPr>
        <w:t>Tomer, Nieboer, and Roobol</w:t>
      </w:r>
    </w:p>
    <w:p w14:paraId="145380F3" w14:textId="77777777" w:rsidR="005F5F68" w:rsidRPr="008D2139" w:rsidRDefault="00715FCE">
      <w:pPr>
        <w:numPr>
          <w:ilvl w:val="0"/>
          <w:numId w:val="24"/>
        </w:numPr>
        <w:spacing w:after="183" w:line="265" w:lineRule="auto"/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Analysis and interpretation of data: </w:t>
      </w:r>
      <w:r w:rsidRPr="008D2139">
        <w:rPr>
          <w:lang w:val="en-US"/>
        </w:rPr>
        <w:t>Tomer, Nieboer, and Rizopoulos</w:t>
      </w:r>
    </w:p>
    <w:p w14:paraId="6286B025" w14:textId="77777777" w:rsidR="005F5F68" w:rsidRPr="008D2139" w:rsidRDefault="00715FCE">
      <w:pPr>
        <w:numPr>
          <w:ilvl w:val="0"/>
          <w:numId w:val="24"/>
        </w:numPr>
        <w:spacing w:after="183" w:line="265" w:lineRule="auto"/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Drafting of the manuscript: </w:t>
      </w:r>
      <w:r w:rsidRPr="008D2139">
        <w:rPr>
          <w:lang w:val="en-US"/>
        </w:rPr>
        <w:t>Tomer, and Rizopoulos</w:t>
      </w:r>
    </w:p>
    <w:p w14:paraId="64207709" w14:textId="77777777" w:rsidR="005F5F68" w:rsidRPr="008D2139" w:rsidRDefault="00715FCE">
      <w:pPr>
        <w:pStyle w:val="Heading1"/>
        <w:tabs>
          <w:tab w:val="center" w:pos="4275"/>
        </w:tabs>
        <w:spacing w:after="138"/>
        <w:ind w:left="-15" w:firstLine="0"/>
        <w:rPr>
          <w:lang w:val="en-US"/>
        </w:rPr>
      </w:pPr>
      <w:r w:rsidRPr="008D2139">
        <w:rPr>
          <w:rFonts w:ascii="Calibri" w:eastAsia="Calibri" w:hAnsi="Calibri" w:cs="Calibri"/>
          <w:i w:val="0"/>
          <w:sz w:val="12"/>
          <w:lang w:val="en-US"/>
        </w:rPr>
        <w:t>256</w:t>
      </w:r>
      <w:r w:rsidRPr="008D2139">
        <w:rPr>
          <w:rFonts w:ascii="Calibri" w:eastAsia="Calibri" w:hAnsi="Calibri" w:cs="Calibri"/>
          <w:i w:val="0"/>
          <w:sz w:val="12"/>
          <w:lang w:val="en-US"/>
        </w:rPr>
        <w:tab/>
      </w:r>
      <w:r w:rsidRPr="008D2139">
        <w:rPr>
          <w:lang w:val="en-US"/>
        </w:rPr>
        <w:t>Critical revision of the manuscript for important intellectual content</w:t>
      </w:r>
      <w:r w:rsidRPr="008D2139">
        <w:rPr>
          <w:i w:val="0"/>
          <w:lang w:val="en-US"/>
        </w:rPr>
        <w:t>: Tomer,</w:t>
      </w:r>
    </w:p>
    <w:p w14:paraId="4C837287" w14:textId="77777777" w:rsidR="005F5F68" w:rsidRDefault="00715FCE">
      <w:pPr>
        <w:numPr>
          <w:ilvl w:val="0"/>
          <w:numId w:val="25"/>
        </w:numPr>
        <w:spacing w:after="149"/>
        <w:ind w:right="361" w:hanging="390"/>
      </w:pPr>
      <w:r>
        <w:t>Nieboer, Roobol, Bjartell, Steyerberg, and Rizopoulos</w:t>
      </w:r>
    </w:p>
    <w:p w14:paraId="69CD9236" w14:textId="77777777" w:rsidR="005F5F68" w:rsidRPr="008D2139" w:rsidRDefault="00715FCE">
      <w:pPr>
        <w:numPr>
          <w:ilvl w:val="0"/>
          <w:numId w:val="25"/>
        </w:numPr>
        <w:spacing w:after="162"/>
        <w:ind w:right="361" w:hanging="390"/>
        <w:rPr>
          <w:lang w:val="en-US"/>
        </w:rPr>
      </w:pPr>
      <w:r w:rsidRPr="008D2139">
        <w:rPr>
          <w:i/>
          <w:lang w:val="en-US"/>
        </w:rPr>
        <w:t>Statistical analyses</w:t>
      </w:r>
      <w:r w:rsidRPr="008D2139">
        <w:rPr>
          <w:lang w:val="en-US"/>
        </w:rPr>
        <w:t>: Tomer, Nieboer, Steyerberg, and Rizopoulos</w:t>
      </w:r>
    </w:p>
    <w:p w14:paraId="0E6F1469" w14:textId="77777777" w:rsidR="005F5F68" w:rsidRDefault="00715FCE">
      <w:pPr>
        <w:numPr>
          <w:ilvl w:val="0"/>
          <w:numId w:val="25"/>
        </w:numPr>
        <w:spacing w:after="161"/>
        <w:ind w:right="361" w:hanging="390"/>
      </w:pPr>
      <w:r>
        <w:rPr>
          <w:i/>
        </w:rPr>
        <w:t>Obtaining funding</w:t>
      </w:r>
      <w:r>
        <w:t>: Roobol, and Rizopoulos</w:t>
      </w:r>
    </w:p>
    <w:p w14:paraId="566EBE1C" w14:textId="77777777" w:rsidR="005F5F68" w:rsidRPr="008D2139" w:rsidRDefault="00715FCE">
      <w:pPr>
        <w:numPr>
          <w:ilvl w:val="0"/>
          <w:numId w:val="25"/>
        </w:numPr>
        <w:spacing w:after="183" w:line="265" w:lineRule="auto"/>
        <w:ind w:right="361" w:hanging="390"/>
        <w:rPr>
          <w:lang w:val="en-US"/>
        </w:rPr>
      </w:pPr>
      <w:r w:rsidRPr="008D2139">
        <w:rPr>
          <w:i/>
          <w:lang w:val="en-US"/>
        </w:rPr>
        <w:t>Administrative, technical or material support</w:t>
      </w:r>
      <w:r w:rsidRPr="008D2139">
        <w:rPr>
          <w:lang w:val="en-US"/>
        </w:rPr>
        <w:t>: Nieboer</w:t>
      </w:r>
    </w:p>
    <w:p w14:paraId="71801A53" w14:textId="77777777" w:rsidR="005F5F68" w:rsidRDefault="00715FCE">
      <w:pPr>
        <w:numPr>
          <w:ilvl w:val="0"/>
          <w:numId w:val="25"/>
        </w:numPr>
        <w:spacing w:after="171"/>
        <w:ind w:right="361" w:hanging="390"/>
      </w:pPr>
      <w:r>
        <w:rPr>
          <w:i/>
        </w:rPr>
        <w:t xml:space="preserve">Supervision: </w:t>
      </w:r>
      <w:r>
        <w:t>Roobol, and Rizopoulos</w:t>
      </w:r>
    </w:p>
    <w:p w14:paraId="5A7EE068" w14:textId="77777777" w:rsidR="005F5F68" w:rsidRDefault="00715FCE">
      <w:pPr>
        <w:pStyle w:val="Heading1"/>
        <w:tabs>
          <w:tab w:val="center" w:pos="1016"/>
        </w:tabs>
        <w:spacing w:after="503"/>
        <w:ind w:left="-15" w:firstLine="0"/>
      </w:pPr>
      <w:r>
        <w:rPr>
          <w:rFonts w:ascii="Calibri" w:eastAsia="Calibri" w:hAnsi="Calibri" w:cs="Calibri"/>
          <w:i w:val="0"/>
          <w:sz w:val="12"/>
        </w:rPr>
        <w:t>262</w:t>
      </w:r>
      <w:r>
        <w:rPr>
          <w:rFonts w:ascii="Calibri" w:eastAsia="Calibri" w:hAnsi="Calibri" w:cs="Calibri"/>
          <w:i w:val="0"/>
          <w:sz w:val="12"/>
        </w:rPr>
        <w:tab/>
      </w:r>
      <w:r>
        <w:t xml:space="preserve">Other: </w:t>
      </w:r>
      <w:r>
        <w:rPr>
          <w:i w:val="0"/>
        </w:rPr>
        <w:t>none</w:t>
      </w:r>
    </w:p>
    <w:p w14:paraId="5073D22B" w14:textId="77777777" w:rsidR="005F5F68" w:rsidRDefault="00715FCE">
      <w:pPr>
        <w:numPr>
          <w:ilvl w:val="0"/>
          <w:numId w:val="26"/>
        </w:numPr>
        <w:spacing w:after="311" w:line="260" w:lineRule="auto"/>
        <w:ind w:right="361" w:hanging="741"/>
      </w:pPr>
      <w:r>
        <w:rPr>
          <w:b/>
        </w:rPr>
        <w:t>Acknowledgments</w:t>
      </w:r>
    </w:p>
    <w:p w14:paraId="0652940A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The first and last authors would like to acknowledge support by Neder-</w:t>
      </w:r>
    </w:p>
    <w:p w14:paraId="290603FF" w14:textId="77777777" w:rsidR="005F5F68" w:rsidRDefault="00715FCE">
      <w:pPr>
        <w:numPr>
          <w:ilvl w:val="0"/>
          <w:numId w:val="26"/>
        </w:numPr>
        <w:ind w:right="361" w:hanging="741"/>
      </w:pPr>
      <w:r>
        <w:t>landse Organisatie voor Wetenschappelijk Onderzoek (the national research</w:t>
      </w:r>
    </w:p>
    <w:p w14:paraId="66D42899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council of the Netherlands) VIDI grant nr. 016.146.301, and Erasmus Uni-</w:t>
      </w:r>
    </w:p>
    <w:p w14:paraId="7426630D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versity Medical Center funding. Part of this work was carried out on the</w:t>
      </w:r>
    </w:p>
    <w:p w14:paraId="7FB2D205" w14:textId="77777777" w:rsidR="005F5F68" w:rsidRDefault="00715FCE">
      <w:pPr>
        <w:numPr>
          <w:ilvl w:val="0"/>
          <w:numId w:val="26"/>
        </w:numPr>
        <w:ind w:right="361" w:hanging="741"/>
      </w:pPr>
      <w:r w:rsidRPr="008D2139">
        <w:rPr>
          <w:lang w:val="en-US"/>
        </w:rPr>
        <w:t xml:space="preserve">Dutch national e-infrastructure with the support of SURF Cooperative. </w:t>
      </w:r>
      <w:r>
        <w:t>The</w:t>
      </w:r>
    </w:p>
    <w:p w14:paraId="0A300407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authors also thank the Erasmus University Medical Center’s Cancer Com-</w:t>
      </w:r>
    </w:p>
    <w:p w14:paraId="6F173DE8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putational Biology Center for giving access to their IT-infrastructure and</w:t>
      </w:r>
    </w:p>
    <w:p w14:paraId="69AEE46A" w14:textId="77777777" w:rsidR="005F5F68" w:rsidRPr="008D2139" w:rsidRDefault="00715FCE">
      <w:pPr>
        <w:numPr>
          <w:ilvl w:val="0"/>
          <w:numId w:val="26"/>
        </w:numPr>
        <w:ind w:right="361" w:hanging="741"/>
        <w:rPr>
          <w:lang w:val="en-US"/>
        </w:rPr>
      </w:pPr>
      <w:r w:rsidRPr="008D2139">
        <w:rPr>
          <w:lang w:val="en-US"/>
        </w:rPr>
        <w:t>software that was used for the computations and data analysis in this study.</w:t>
      </w:r>
    </w:p>
    <w:p w14:paraId="757DAF84" w14:textId="77777777" w:rsidR="005F5F68" w:rsidRDefault="00715FCE">
      <w:pPr>
        <w:numPr>
          <w:ilvl w:val="0"/>
          <w:numId w:val="26"/>
        </w:numPr>
        <w:ind w:right="361" w:hanging="741"/>
      </w:pPr>
      <w:r w:rsidRPr="008D2139">
        <w:rPr>
          <w:lang w:val="en-US"/>
        </w:rPr>
        <w:t xml:space="preserve">This work was supported by the Movember Foundation. </w:t>
      </w:r>
      <w:r>
        <w:t>The funder did</w:t>
      </w:r>
    </w:p>
    <w:p w14:paraId="71C34234" w14:textId="77777777" w:rsidR="005F5F68" w:rsidRPr="008D2139" w:rsidRDefault="00715FCE">
      <w:pPr>
        <w:numPr>
          <w:ilvl w:val="0"/>
          <w:numId w:val="26"/>
        </w:numPr>
        <w:spacing w:after="357" w:line="372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not play any role in the study design, collection, analysis or interpretation of </w:t>
      </w:r>
      <w:r w:rsidRPr="008D2139">
        <w:rPr>
          <w:rFonts w:ascii="Calibri" w:eastAsia="Calibri" w:hAnsi="Calibri" w:cs="Calibri"/>
          <w:sz w:val="12"/>
          <w:lang w:val="en-US"/>
        </w:rPr>
        <w:t xml:space="preserve">274 </w:t>
      </w:r>
      <w:r w:rsidRPr="008D2139">
        <w:rPr>
          <w:lang w:val="en-US"/>
        </w:rPr>
        <w:t>data, or in the drafting of this paper.</w:t>
      </w:r>
    </w:p>
    <w:p w14:paraId="6ACFAA6B" w14:textId="77777777" w:rsidR="005F5F68" w:rsidRPr="008D2139" w:rsidRDefault="00715FCE">
      <w:pPr>
        <w:numPr>
          <w:ilvl w:val="0"/>
          <w:numId w:val="27"/>
        </w:numPr>
        <w:spacing w:after="131" w:line="260" w:lineRule="auto"/>
        <w:ind w:right="181" w:hanging="741"/>
        <w:jc w:val="left"/>
        <w:rPr>
          <w:lang w:val="en-US"/>
        </w:rPr>
      </w:pPr>
      <w:r w:rsidRPr="008D2139">
        <w:rPr>
          <w:b/>
          <w:lang w:val="en-US"/>
        </w:rPr>
        <w:t>Appendix A. Members of The Movember Foundations Global Ac-</w:t>
      </w:r>
    </w:p>
    <w:p w14:paraId="3BC9A982" w14:textId="77777777" w:rsidR="005F5F68" w:rsidRPr="008D2139" w:rsidRDefault="00715FCE">
      <w:pPr>
        <w:numPr>
          <w:ilvl w:val="0"/>
          <w:numId w:val="27"/>
        </w:numPr>
        <w:spacing w:after="339" w:line="260" w:lineRule="auto"/>
        <w:ind w:right="181" w:hanging="741"/>
        <w:jc w:val="left"/>
        <w:rPr>
          <w:lang w:val="en-US"/>
        </w:rPr>
      </w:pPr>
      <w:r w:rsidRPr="008D2139">
        <w:rPr>
          <w:b/>
          <w:lang w:val="en-US"/>
        </w:rPr>
        <w:t>tion Plan Prostate Cancer Active Surveillance (GAP3) consortium</w:t>
      </w:r>
    </w:p>
    <w:p w14:paraId="4278A396" w14:textId="77777777" w:rsidR="005F5F68" w:rsidRPr="008D2139" w:rsidRDefault="00715FCE">
      <w:pPr>
        <w:numPr>
          <w:ilvl w:val="0"/>
          <w:numId w:val="27"/>
        </w:numPr>
        <w:ind w:right="181" w:hanging="741"/>
        <w:jc w:val="left"/>
        <w:rPr>
          <w:lang w:val="en-US"/>
        </w:rPr>
      </w:pPr>
      <w:r w:rsidRPr="008D2139">
        <w:rPr>
          <w:i/>
          <w:lang w:val="en-US"/>
        </w:rPr>
        <w:t>Principle Investigators:</w:t>
      </w:r>
      <w:r w:rsidRPr="008D2139">
        <w:rPr>
          <w:i/>
          <w:lang w:val="en-US"/>
        </w:rPr>
        <w:tab/>
      </w:r>
      <w:r w:rsidRPr="008D2139">
        <w:rPr>
          <w:lang w:val="en-US"/>
        </w:rPr>
        <w:t>Bruce Trock (Johns Hopkins University, The</w:t>
      </w:r>
    </w:p>
    <w:p w14:paraId="292896A6" w14:textId="77777777" w:rsidR="005F5F68" w:rsidRPr="008D2139" w:rsidRDefault="00715FCE">
      <w:pPr>
        <w:numPr>
          <w:ilvl w:val="0"/>
          <w:numId w:val="27"/>
        </w:numPr>
        <w:ind w:right="181" w:hanging="741"/>
        <w:jc w:val="left"/>
        <w:rPr>
          <w:lang w:val="en-US"/>
        </w:rPr>
      </w:pPr>
      <w:r w:rsidRPr="008D2139">
        <w:rPr>
          <w:lang w:val="en-US"/>
        </w:rPr>
        <w:t xml:space="preserve">James Buchanan Brady Urological Institute, Baltimore, USA), Behfar Ehdaie </w:t>
      </w:r>
      <w:r w:rsidRPr="008D2139">
        <w:rPr>
          <w:rFonts w:ascii="Calibri" w:eastAsia="Calibri" w:hAnsi="Calibri" w:cs="Calibri"/>
          <w:sz w:val="12"/>
          <w:lang w:val="en-US"/>
        </w:rPr>
        <w:t>279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(Memorial Sloan Kettering Cancer Center, New York, USA), Peter Car-</w:t>
      </w:r>
    </w:p>
    <w:p w14:paraId="15281A07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roll (University of California San Francisco, San Francisco, USA), Christo-</w:t>
      </w:r>
    </w:p>
    <w:p w14:paraId="3E7B291A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pher Filson (Emory University School of Medicine, Winship Cancer Insti-</w:t>
      </w:r>
    </w:p>
    <w:p w14:paraId="15E4AAE2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tute, Atlanta, USA), Jeri Kim / Christopher Logothetis (MD Anderson</w:t>
      </w:r>
    </w:p>
    <w:p w14:paraId="007C4AD1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Cancer Centre, Houston, USA), Todd Morgan (University of Michigan and</w:t>
      </w:r>
    </w:p>
    <w:p w14:paraId="3B4ED592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Michigan Urological Surgery Improvement Collaborative (MUSIC), Michi-</w:t>
      </w:r>
    </w:p>
    <w:p w14:paraId="5A640ADF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gan, USA), Laurence Klotz (University of Toronto, Sunnybrook Health Sci-</w:t>
      </w:r>
    </w:p>
    <w:p w14:paraId="4B01E13B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ences Centre, Toronto, Ontario, Canada), Tom Pickles (University of British</w:t>
      </w:r>
    </w:p>
    <w:p w14:paraId="222A7492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Columbia, BC Cancer Agency, Vancouver, Canada), Eric Hyndman (Uni-</w:t>
      </w:r>
    </w:p>
    <w:p w14:paraId="51C6BA3D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versity of Calgary, Southern Alberta Institute of Urology, Calgary, Canada),</w:t>
      </w:r>
    </w:p>
    <w:p w14:paraId="4FE38EA6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Caroline Moore (University College London &amp; University College London</w:t>
      </w:r>
    </w:p>
    <w:p w14:paraId="67E463FF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Hospital Trust, London, UK), Vincent Gnanapragasam (University of Cam-</w:t>
      </w:r>
    </w:p>
    <w:p w14:paraId="3FDD2AD8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bridge &amp; Cambridge University Hospitals NHS Foundation Trust, Cam-</w:t>
      </w:r>
    </w:p>
    <w:p w14:paraId="22C167F4" w14:textId="77777777" w:rsidR="005F5F68" w:rsidRDefault="00715FCE">
      <w:pPr>
        <w:numPr>
          <w:ilvl w:val="0"/>
          <w:numId w:val="28"/>
        </w:numPr>
        <w:ind w:right="361" w:hanging="390"/>
      </w:pPr>
      <w:r>
        <w:t>bridge, UK), Mieke Van Hemelrijck (King’s College London, London, UK</w:t>
      </w:r>
    </w:p>
    <w:p w14:paraId="70BDBA0E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&amp; Guys and St Thomas NHS Foundation Trust, London, UK), Prokar Das-</w:t>
      </w:r>
    </w:p>
    <w:p w14:paraId="399790B0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gupta (Guys and St Thomas NHS Foundation Trust, London, UK), Chris</w:t>
      </w:r>
    </w:p>
    <w:p w14:paraId="06969578" w14:textId="77777777" w:rsidR="005F5F68" w:rsidRDefault="00715FCE">
      <w:pPr>
        <w:numPr>
          <w:ilvl w:val="0"/>
          <w:numId w:val="28"/>
        </w:numPr>
        <w:ind w:right="361" w:hanging="390"/>
      </w:pPr>
      <w:r>
        <w:t>Bangma (Erasmus Medical Center, Rotterdam, The Netherlands/ represen-</w:t>
      </w:r>
    </w:p>
    <w:p w14:paraId="59F0D4CA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tative of Prostate cancer Research International Active Surveillance (PRIAS)</w:t>
      </w:r>
    </w:p>
    <w:p w14:paraId="07202C11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consortium), Monique Roobol (Erasmus Medical Center, Rotterdam, The</w:t>
      </w:r>
    </w:p>
    <w:p w14:paraId="7847441E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Netherlands/ representative of Prostate cancer Research International Active</w:t>
      </w:r>
    </w:p>
    <w:p w14:paraId="610D18B9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Surveillance (PRIAS) consortium), Arnauld Villers (Lille University Hospi-</w:t>
      </w:r>
    </w:p>
    <w:p w14:paraId="4E7A6BB7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tal Center, Lille, France), Antti Rannikko (Helsinki University and Helsinki</w:t>
      </w:r>
    </w:p>
    <w:p w14:paraId="498324A5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University Hospital, Helsinki, Finland), Riccardo Valdagni (Department of</w:t>
      </w:r>
    </w:p>
    <w:p w14:paraId="4721ADA0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>Oncology and Hemato-oncology, Universit degli Studi di Milano, Radia-</w:t>
      </w:r>
    </w:p>
    <w:p w14:paraId="720EAB3D" w14:textId="77777777" w:rsidR="005F5F68" w:rsidRPr="008D2139" w:rsidRDefault="00715FCE">
      <w:pPr>
        <w:numPr>
          <w:ilvl w:val="0"/>
          <w:numId w:val="28"/>
        </w:numPr>
        <w:ind w:right="361" w:hanging="390"/>
        <w:rPr>
          <w:lang w:val="en-US"/>
        </w:rPr>
      </w:pPr>
      <w:r w:rsidRPr="008D2139">
        <w:rPr>
          <w:lang w:val="en-US"/>
        </w:rPr>
        <w:t xml:space="preserve">tion Oncology 1 and Prostate Cancer Program, Fondazione IRCCS Istituto </w:t>
      </w:r>
      <w:r w:rsidRPr="008D2139">
        <w:rPr>
          <w:rFonts w:ascii="Calibri" w:eastAsia="Calibri" w:hAnsi="Calibri" w:cs="Calibri"/>
          <w:sz w:val="12"/>
          <w:lang w:val="en-US"/>
        </w:rPr>
        <w:t>304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Nazionale dei Tumori, Milan, Italy), Antoinette Perry (University College</w:t>
      </w:r>
    </w:p>
    <w:p w14:paraId="37CC3461" w14:textId="77777777" w:rsidR="005F5F68" w:rsidRPr="008D2139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8D2139">
        <w:rPr>
          <w:lang w:val="en-US"/>
        </w:rPr>
        <w:t>Dublin, Dublin, Ireland), Jonas Hugosson (Sahlgrenska University Hospital,</w:t>
      </w:r>
    </w:p>
    <w:p w14:paraId="30023266" w14:textId="77777777" w:rsidR="005F5F68" w:rsidRDefault="00715FCE">
      <w:pPr>
        <w:numPr>
          <w:ilvl w:val="0"/>
          <w:numId w:val="29"/>
        </w:numPr>
        <w:ind w:right="361" w:hanging="390"/>
      </w:pPr>
      <w:r>
        <w:t>Gteborg, Sweden), Jose Rubio-Briones (Instituto Valenciano de Oncologa,</w:t>
      </w:r>
    </w:p>
    <w:p w14:paraId="5F543FA1" w14:textId="77777777" w:rsidR="005F5F68" w:rsidRPr="008D2139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8D2139">
        <w:rPr>
          <w:lang w:val="en-US"/>
        </w:rPr>
        <w:t>Valencia, Spain), Anders Bjartell (Skne University Hospital, Malm, Swe-</w:t>
      </w:r>
    </w:p>
    <w:p w14:paraId="3E19F5C1" w14:textId="77777777" w:rsidR="005F5F68" w:rsidRDefault="00715FCE">
      <w:pPr>
        <w:numPr>
          <w:ilvl w:val="0"/>
          <w:numId w:val="29"/>
        </w:numPr>
        <w:ind w:right="361" w:hanging="390"/>
      </w:pPr>
      <w:r>
        <w:t>den), Lukas Hefermehl (Kantonsspital Baden, Baden, Switzerland), Lee Lui</w:t>
      </w:r>
    </w:p>
    <w:p w14:paraId="04F5C708" w14:textId="77777777" w:rsidR="005F5F68" w:rsidRPr="008D2139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8D2139">
        <w:rPr>
          <w:lang w:val="en-US"/>
        </w:rPr>
        <w:t>Shiong (Singapore General Hospital, Singapore, Singapore), Mark Fryden-</w:t>
      </w:r>
    </w:p>
    <w:p w14:paraId="63E1302E" w14:textId="77777777" w:rsidR="005F5F68" w:rsidRPr="008D2139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8D2139">
        <w:rPr>
          <w:lang w:val="en-US"/>
        </w:rPr>
        <w:t>berg (Monash Health; Monash University, Melbourne, Australia), Yoshiyuki</w:t>
      </w:r>
    </w:p>
    <w:p w14:paraId="51025058" w14:textId="77777777" w:rsidR="005F5F68" w:rsidRPr="008D2139" w:rsidRDefault="00715FCE">
      <w:pPr>
        <w:numPr>
          <w:ilvl w:val="0"/>
          <w:numId w:val="29"/>
        </w:numPr>
        <w:ind w:right="361" w:hanging="390"/>
        <w:rPr>
          <w:lang w:val="en-US"/>
        </w:rPr>
      </w:pPr>
      <w:r w:rsidRPr="008D2139">
        <w:rPr>
          <w:lang w:val="en-US"/>
        </w:rPr>
        <w:t>Kakehi / Mikio Sugimoto (Kagawa University Faculty of Medicine, Kagawa,</w:t>
      </w:r>
    </w:p>
    <w:p w14:paraId="60D10E91" w14:textId="77777777" w:rsidR="005F5F68" w:rsidRPr="008D2139" w:rsidRDefault="00715FCE">
      <w:pPr>
        <w:numPr>
          <w:ilvl w:val="0"/>
          <w:numId w:val="29"/>
        </w:numPr>
        <w:spacing w:after="28" w:line="372" w:lineRule="auto"/>
        <w:ind w:right="361" w:hanging="390"/>
        <w:rPr>
          <w:lang w:val="en-US"/>
        </w:rPr>
      </w:pPr>
      <w:r w:rsidRPr="008D2139">
        <w:rPr>
          <w:lang w:val="en-US"/>
        </w:rPr>
        <w:t xml:space="preserve">Japan), Byung Ha Chung (Gangnam Severance Hospital, Yonsei University </w:t>
      </w:r>
      <w:r w:rsidRPr="008D2139">
        <w:rPr>
          <w:rFonts w:ascii="Calibri" w:eastAsia="Calibri" w:hAnsi="Calibri" w:cs="Calibri"/>
          <w:sz w:val="12"/>
          <w:lang w:val="en-US"/>
        </w:rPr>
        <w:t xml:space="preserve">313 </w:t>
      </w:r>
      <w:r w:rsidRPr="008D2139">
        <w:rPr>
          <w:lang w:val="en-US"/>
        </w:rPr>
        <w:t>Health System, Seoul, Republic of Korea)</w:t>
      </w:r>
    </w:p>
    <w:p w14:paraId="4F28BF45" w14:textId="77777777" w:rsidR="005F5F68" w:rsidRDefault="00715FCE">
      <w:pPr>
        <w:numPr>
          <w:ilvl w:val="0"/>
          <w:numId w:val="30"/>
        </w:numPr>
        <w:spacing w:after="160"/>
        <w:ind w:right="361" w:hanging="741"/>
      </w:pPr>
      <w:r>
        <w:rPr>
          <w:i/>
        </w:rPr>
        <w:t>Pathologist:</w:t>
      </w:r>
      <w:r>
        <w:rPr>
          <w:i/>
        </w:rPr>
        <w:tab/>
      </w:r>
      <w:r>
        <w:t>Theo van der Kwast (Princess Margaret Cancer Centre,</w:t>
      </w:r>
    </w:p>
    <w:p w14:paraId="693E97CD" w14:textId="77777777" w:rsidR="005F5F68" w:rsidRPr="008D2139" w:rsidRDefault="00715FCE">
      <w:pPr>
        <w:numPr>
          <w:ilvl w:val="0"/>
          <w:numId w:val="30"/>
        </w:numPr>
        <w:ind w:right="361" w:hanging="741"/>
        <w:rPr>
          <w:lang w:val="en-US"/>
        </w:rPr>
      </w:pPr>
      <w:r w:rsidRPr="008D2139">
        <w:rPr>
          <w:lang w:val="en-US"/>
        </w:rPr>
        <w:t>Toronto, Canada).</w:t>
      </w:r>
      <w:r w:rsidRPr="008D2139">
        <w:rPr>
          <w:lang w:val="en-US"/>
        </w:rPr>
        <w:tab/>
        <w:t>Technology Research Partners: Henk Obbink (Royal</w:t>
      </w:r>
    </w:p>
    <w:p w14:paraId="2152763B" w14:textId="77777777" w:rsidR="005F5F68" w:rsidRDefault="00715FCE">
      <w:pPr>
        <w:numPr>
          <w:ilvl w:val="0"/>
          <w:numId w:val="30"/>
        </w:numPr>
        <w:ind w:right="361" w:hanging="741"/>
      </w:pPr>
      <w:r>
        <w:t>Philips, Eindhoven, the Netherlands), Wim van der Linden (Royal Philips,</w:t>
      </w:r>
    </w:p>
    <w:p w14:paraId="738E7857" w14:textId="77777777" w:rsidR="005F5F68" w:rsidRDefault="00715FCE">
      <w:pPr>
        <w:numPr>
          <w:ilvl w:val="0"/>
          <w:numId w:val="30"/>
        </w:numPr>
        <w:spacing w:after="29" w:line="371" w:lineRule="auto"/>
        <w:ind w:right="361" w:hanging="741"/>
      </w:pPr>
      <w:r>
        <w:t xml:space="preserve">Eindhoven, the Netherlands), Tim Hulsen (Royal Philips, Eindhoven, the </w:t>
      </w:r>
      <w:r>
        <w:rPr>
          <w:rFonts w:ascii="Calibri" w:eastAsia="Calibri" w:hAnsi="Calibri" w:cs="Calibri"/>
          <w:sz w:val="12"/>
        </w:rPr>
        <w:t xml:space="preserve">318 </w:t>
      </w:r>
      <w:r>
        <w:t>Netherlands), Cees de Jonge (Royal Philips, Eindhoven, the Netherlands).</w:t>
      </w:r>
    </w:p>
    <w:p w14:paraId="3BABA9AD" w14:textId="77777777" w:rsidR="005F5F68" w:rsidRPr="008D2139" w:rsidRDefault="00715FCE">
      <w:pPr>
        <w:numPr>
          <w:ilvl w:val="0"/>
          <w:numId w:val="31"/>
        </w:numPr>
        <w:ind w:right="240" w:hanging="741"/>
        <w:rPr>
          <w:lang w:val="en-US"/>
        </w:rPr>
      </w:pPr>
      <w:r w:rsidRPr="008D2139">
        <w:rPr>
          <w:i/>
          <w:lang w:val="en-US"/>
        </w:rPr>
        <w:t xml:space="preserve">Advisory Regional statisticians: </w:t>
      </w:r>
      <w:r w:rsidRPr="008D2139">
        <w:rPr>
          <w:lang w:val="en-US"/>
        </w:rPr>
        <w:t>Mike Kattan (Cleveland Clinic, Cleve-</w:t>
      </w:r>
    </w:p>
    <w:p w14:paraId="4399264B" w14:textId="77777777" w:rsidR="005F5F68" w:rsidRPr="008D2139" w:rsidRDefault="00715FCE">
      <w:pPr>
        <w:numPr>
          <w:ilvl w:val="0"/>
          <w:numId w:val="31"/>
        </w:numPr>
        <w:spacing w:after="0" w:line="371" w:lineRule="auto"/>
        <w:ind w:right="240" w:hanging="741"/>
        <w:rPr>
          <w:lang w:val="en-US"/>
        </w:rPr>
      </w:pPr>
      <w:r w:rsidRPr="008D2139">
        <w:rPr>
          <w:lang w:val="en-US"/>
        </w:rPr>
        <w:t>land, Ohio, USA), Ji Xinge (Cleveland Clinic, Cleveland, Ohio, USA), Ken</w:t>
      </w:r>
      <w:r w:rsidRPr="008D2139">
        <w:rPr>
          <w:rFonts w:ascii="Calibri" w:eastAsia="Calibri" w:hAnsi="Calibri" w:cs="Calibri"/>
          <w:sz w:val="12"/>
          <w:lang w:val="en-US"/>
        </w:rPr>
        <w:t xml:space="preserve">321 </w:t>
      </w:r>
      <w:r w:rsidRPr="008D2139">
        <w:rPr>
          <w:lang w:val="en-US"/>
        </w:rPr>
        <w:t>neth Muir (University of Manchester, Manchester, UK), Artitaya Lophatananon</w:t>
      </w:r>
    </w:p>
    <w:p w14:paraId="655ED9EB" w14:textId="77777777" w:rsidR="005F5F68" w:rsidRPr="008D2139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8D2139">
        <w:rPr>
          <w:lang w:val="en-US"/>
        </w:rPr>
        <w:t>(University of Manchester, Manchester, UK), Michael Fahey (Epworth Health-</w:t>
      </w:r>
    </w:p>
    <w:p w14:paraId="02DB01F0" w14:textId="77777777" w:rsidR="005F5F68" w:rsidRPr="008D2139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8D2139">
        <w:rPr>
          <w:lang w:val="en-US"/>
        </w:rPr>
        <w:t>Care, Melbourne, Australia), Ewout Steyerberg (Erasmus Medical Center,</w:t>
      </w:r>
    </w:p>
    <w:p w14:paraId="26E60771" w14:textId="77777777" w:rsidR="005F5F68" w:rsidRDefault="00715FCE">
      <w:pPr>
        <w:numPr>
          <w:ilvl w:val="0"/>
          <w:numId w:val="32"/>
        </w:numPr>
        <w:ind w:right="361" w:hanging="390"/>
      </w:pPr>
      <w:r>
        <w:t>Rotterdam, The Netherlands), Daan Nieboer (Erasmus Medical Center, Rot-</w:t>
      </w:r>
    </w:p>
    <w:p w14:paraId="61B836D1" w14:textId="77777777" w:rsidR="005F5F68" w:rsidRPr="008D2139" w:rsidRDefault="00715FCE">
      <w:pPr>
        <w:numPr>
          <w:ilvl w:val="0"/>
          <w:numId w:val="32"/>
        </w:numPr>
        <w:ind w:right="361" w:hanging="390"/>
        <w:rPr>
          <w:lang w:val="en-US"/>
        </w:rPr>
      </w:pPr>
      <w:r w:rsidRPr="008D2139">
        <w:rPr>
          <w:lang w:val="en-US"/>
        </w:rPr>
        <w:t>terdam, The Netherlands); Liying Zhang (University of Toronto, Sunnybrook</w:t>
      </w:r>
    </w:p>
    <w:p w14:paraId="731BECAE" w14:textId="77777777" w:rsidR="005F5F68" w:rsidRPr="008D2139" w:rsidRDefault="00715FCE">
      <w:pPr>
        <w:numPr>
          <w:ilvl w:val="0"/>
          <w:numId w:val="32"/>
        </w:numPr>
        <w:spacing w:after="149"/>
        <w:ind w:right="361" w:hanging="390"/>
        <w:rPr>
          <w:lang w:val="en-US"/>
        </w:rPr>
      </w:pPr>
      <w:r w:rsidRPr="008D2139">
        <w:rPr>
          <w:lang w:val="en-US"/>
        </w:rPr>
        <w:t>Health Sciences Centre, Toronto, Ontario, Canada)</w:t>
      </w:r>
    </w:p>
    <w:p w14:paraId="1153B99D" w14:textId="77777777" w:rsidR="005F5F68" w:rsidRPr="008D2139" w:rsidRDefault="00715FCE">
      <w:pPr>
        <w:pStyle w:val="Heading1"/>
        <w:tabs>
          <w:tab w:val="center" w:pos="2417"/>
          <w:tab w:val="center" w:pos="6227"/>
        </w:tabs>
        <w:spacing w:after="137"/>
        <w:ind w:left="-15" w:firstLine="0"/>
        <w:rPr>
          <w:lang w:val="en-US"/>
        </w:rPr>
      </w:pPr>
      <w:r w:rsidRPr="008D2139">
        <w:rPr>
          <w:rFonts w:ascii="Calibri" w:eastAsia="Calibri" w:hAnsi="Calibri" w:cs="Calibri"/>
          <w:i w:val="0"/>
          <w:sz w:val="12"/>
          <w:lang w:val="en-US"/>
        </w:rPr>
        <w:t>327</w:t>
      </w:r>
      <w:r w:rsidRPr="008D2139">
        <w:rPr>
          <w:rFonts w:ascii="Calibri" w:eastAsia="Calibri" w:hAnsi="Calibri" w:cs="Calibri"/>
          <w:i w:val="0"/>
          <w:sz w:val="12"/>
          <w:lang w:val="en-US"/>
        </w:rPr>
        <w:tab/>
      </w:r>
      <w:r w:rsidRPr="008D2139">
        <w:rPr>
          <w:lang w:val="en-US"/>
        </w:rPr>
        <w:t>Executive Regional statisticians:</w:t>
      </w:r>
      <w:r w:rsidRPr="008D2139">
        <w:rPr>
          <w:lang w:val="en-US"/>
        </w:rPr>
        <w:tab/>
      </w:r>
      <w:r w:rsidRPr="008D2139">
        <w:rPr>
          <w:i w:val="0"/>
          <w:lang w:val="en-US"/>
        </w:rPr>
        <w:t>Ewout Steyerberg (Erasmus Medical</w:t>
      </w:r>
    </w:p>
    <w:p w14:paraId="54046CD0" w14:textId="77777777" w:rsidR="005F5F68" w:rsidRDefault="00715FCE">
      <w:pPr>
        <w:numPr>
          <w:ilvl w:val="0"/>
          <w:numId w:val="33"/>
        </w:numPr>
        <w:ind w:right="361" w:hanging="390"/>
      </w:pPr>
      <w:r>
        <w:t>Center, Rotterdam, The Netherlands), Daan Nieboer (Erasmus Medical Cen-</w:t>
      </w:r>
    </w:p>
    <w:p w14:paraId="48CF4AEB" w14:textId="77777777" w:rsidR="005F5F68" w:rsidRDefault="00715FCE">
      <w:pPr>
        <w:numPr>
          <w:ilvl w:val="0"/>
          <w:numId w:val="33"/>
        </w:numPr>
        <w:ind w:right="361" w:hanging="390"/>
      </w:pPr>
      <w:r>
        <w:t>ter, Rotterdam, The Netherlands); Kerri Beckmann (King’s College London,</w:t>
      </w:r>
    </w:p>
    <w:p w14:paraId="5379EDAA" w14:textId="77777777" w:rsidR="005F5F68" w:rsidRPr="008D2139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r w:rsidRPr="008D2139">
        <w:rPr>
          <w:lang w:val="en-US"/>
        </w:rPr>
        <w:t>London, UK &amp; Guys and St Thomas NHS Foundation Trust, London, UK),</w:t>
      </w:r>
    </w:p>
    <w:p w14:paraId="079F79DD" w14:textId="77777777" w:rsidR="005F5F68" w:rsidRPr="008D2139" w:rsidRDefault="00715FCE">
      <w:pPr>
        <w:numPr>
          <w:ilvl w:val="0"/>
          <w:numId w:val="33"/>
        </w:numPr>
        <w:ind w:right="361" w:hanging="390"/>
        <w:rPr>
          <w:lang w:val="en-US"/>
        </w:rPr>
      </w:pPr>
      <w:r w:rsidRPr="008D2139">
        <w:rPr>
          <w:lang w:val="en-US"/>
        </w:rPr>
        <w:t>Brian Denton (University of Michigan, Michigan, USA), Andrew Hayen (Uni-</w:t>
      </w:r>
    </w:p>
    <w:p w14:paraId="0C12C45E" w14:textId="77777777" w:rsidR="005F5F68" w:rsidRPr="008D2139" w:rsidRDefault="00715FCE">
      <w:pPr>
        <w:numPr>
          <w:ilvl w:val="0"/>
          <w:numId w:val="33"/>
        </w:numPr>
        <w:spacing w:after="28" w:line="372" w:lineRule="auto"/>
        <w:ind w:right="361" w:hanging="390"/>
        <w:rPr>
          <w:lang w:val="en-US"/>
        </w:rPr>
      </w:pPr>
      <w:r w:rsidRPr="008D2139">
        <w:rPr>
          <w:lang w:val="en-US"/>
        </w:rPr>
        <w:t xml:space="preserve">versity of Technology Sydney, Australia), Paul Boutros (Ontario Institute of </w:t>
      </w:r>
      <w:r w:rsidRPr="008D2139">
        <w:rPr>
          <w:rFonts w:ascii="Calibri" w:eastAsia="Calibri" w:hAnsi="Calibri" w:cs="Calibri"/>
          <w:sz w:val="12"/>
          <w:lang w:val="en-US"/>
        </w:rPr>
        <w:t xml:space="preserve">333 </w:t>
      </w:r>
      <w:r w:rsidRPr="008D2139">
        <w:rPr>
          <w:lang w:val="en-US"/>
        </w:rPr>
        <w:t>Cancer Research, Toronto, Ontario, Canada).</w:t>
      </w:r>
    </w:p>
    <w:p w14:paraId="4703FCA6" w14:textId="77777777" w:rsidR="005F5F68" w:rsidRPr="008D2139" w:rsidRDefault="00715FCE">
      <w:pPr>
        <w:pStyle w:val="Heading1"/>
        <w:tabs>
          <w:tab w:val="center" w:pos="4451"/>
        </w:tabs>
        <w:spacing w:after="137"/>
        <w:ind w:left="-15" w:firstLine="0"/>
        <w:rPr>
          <w:lang w:val="en-US"/>
        </w:rPr>
      </w:pPr>
      <w:r w:rsidRPr="008D2139">
        <w:rPr>
          <w:rFonts w:ascii="Calibri" w:eastAsia="Calibri" w:hAnsi="Calibri" w:cs="Calibri"/>
          <w:i w:val="0"/>
          <w:sz w:val="12"/>
          <w:lang w:val="en-US"/>
        </w:rPr>
        <w:t>334</w:t>
      </w:r>
      <w:r w:rsidRPr="008D2139">
        <w:rPr>
          <w:rFonts w:ascii="Calibri" w:eastAsia="Calibri" w:hAnsi="Calibri" w:cs="Calibri"/>
          <w:i w:val="0"/>
          <w:sz w:val="12"/>
          <w:lang w:val="en-US"/>
        </w:rPr>
        <w:tab/>
      </w:r>
      <w:r w:rsidRPr="008D2139">
        <w:rPr>
          <w:lang w:val="en-US"/>
        </w:rPr>
        <w:t xml:space="preserve">Clinical Research Partners IT Experts: </w:t>
      </w:r>
      <w:r w:rsidRPr="008D2139">
        <w:rPr>
          <w:i w:val="0"/>
          <w:lang w:val="en-US"/>
        </w:rPr>
        <w:t>Wei Guo (Johns Hopkins Uni-</w:t>
      </w:r>
    </w:p>
    <w:p w14:paraId="7F005679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versity, The James Buchanan Brady Urological Institute, Baltimore, USA),</w:t>
      </w:r>
    </w:p>
    <w:p w14:paraId="4B026EEB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Nicole Benfante (Memorial Sloan Kettering Cancer Center, New York, USA),</w:t>
      </w:r>
    </w:p>
    <w:p w14:paraId="37661D17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Janet Cowan (University of California San Francisco, San Francisco, USA),</w:t>
      </w:r>
    </w:p>
    <w:p w14:paraId="6376CE86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Dattatraya Patil (Emory University School of Medicine, Winship Cancer In-</w:t>
      </w:r>
    </w:p>
    <w:p w14:paraId="5FDDDC58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stitute, Atlanta, USA), Emily Tolosa (MD Anderson Cancer Centre, Hous-</w:t>
      </w:r>
    </w:p>
    <w:p w14:paraId="5D5B0ADC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ton, Texas, USA), Tae-Kyung Kim (University of Michigan and Michigan</w:t>
      </w:r>
    </w:p>
    <w:p w14:paraId="08BC9389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Urological Surgery Improvement Collaborative, Ann Arbor, Michigan, USA),</w:t>
      </w:r>
    </w:p>
    <w:p w14:paraId="45749AAD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Alexandre Mamedov (University of Toronto, Sunnybrook Health Sciences</w:t>
      </w:r>
    </w:p>
    <w:p w14:paraId="255EC99F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Centre, Toronto, Ontario, Canada), Vincent LaPointe (University of British</w:t>
      </w:r>
    </w:p>
    <w:p w14:paraId="4069AC62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Columbia, BC Cancer Agency, Vancouver, Canada), Trafford Crump (Uni-</w:t>
      </w:r>
    </w:p>
    <w:p w14:paraId="3106FA5A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versity of Calgary, Southern Alberta Institute of Urology, Calgary, Canada),</w:t>
      </w:r>
    </w:p>
    <w:p w14:paraId="73BF24DC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Vasilis Stavrinides (University College London &amp; University College Lon-</w:t>
      </w:r>
    </w:p>
    <w:p w14:paraId="06F607C8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don Hospital Trust, London, UK), Jenna Kimberly-Duffell (University of</w:t>
      </w:r>
    </w:p>
    <w:p w14:paraId="279540E0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Cambridge &amp; Cambridge University Hospitals NHS Foundation Trust, Cam-</w:t>
      </w:r>
    </w:p>
    <w:p w14:paraId="23E69437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bridge, UK), Aida Santaolalla (King’s College London, London, UK &amp; Guys</w:t>
      </w:r>
    </w:p>
    <w:p w14:paraId="5FD0B65B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and St Thomas NHS Foundation Trust, London, UK), Daan Nieboer (Eras-</w:t>
      </w:r>
    </w:p>
    <w:p w14:paraId="64F0999F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mus Medical Center, Rotterdam, The Netherlands), Jonathan Olivier (Lille</w:t>
      </w:r>
    </w:p>
    <w:p w14:paraId="7D425D6C" w14:textId="77777777" w:rsidR="005F5F68" w:rsidRPr="008D2139" w:rsidRDefault="00715FCE">
      <w:pPr>
        <w:numPr>
          <w:ilvl w:val="0"/>
          <w:numId w:val="34"/>
        </w:numPr>
        <w:ind w:right="361" w:hanging="390"/>
        <w:rPr>
          <w:lang w:val="en-US"/>
        </w:rPr>
      </w:pPr>
      <w:r w:rsidRPr="008D2139">
        <w:rPr>
          <w:lang w:val="en-US"/>
        </w:rPr>
        <w:t>University Hospital Center, Lille, France), Tiziana Rancati (Fondazione IR-</w:t>
      </w:r>
    </w:p>
    <w:p w14:paraId="7606F151" w14:textId="77777777" w:rsidR="005F5F68" w:rsidRDefault="00715FCE">
      <w:pPr>
        <w:numPr>
          <w:ilvl w:val="0"/>
          <w:numId w:val="34"/>
        </w:numPr>
        <w:ind w:right="361" w:hanging="390"/>
      </w:pPr>
      <w:r>
        <w:t xml:space="preserve">CCS Istituto Nazionale dei Tumori di Milano, Milan, Italy), Heln Ahlgren </w:t>
      </w:r>
      <w:r>
        <w:rPr>
          <w:rFonts w:ascii="Calibri" w:eastAsia="Calibri" w:hAnsi="Calibri" w:cs="Calibri"/>
          <w:sz w:val="12"/>
        </w:rPr>
        <w:t>354</w:t>
      </w:r>
      <w:r>
        <w:rPr>
          <w:rFonts w:ascii="Calibri" w:eastAsia="Calibri" w:hAnsi="Calibri" w:cs="Calibri"/>
          <w:sz w:val="12"/>
        </w:rPr>
        <w:tab/>
      </w:r>
      <w:r>
        <w:t>(Sahlgrenska University Hospital, Gteborg, Sweden), Juanma Mascars (Insti-</w:t>
      </w:r>
    </w:p>
    <w:p w14:paraId="03649EA6" w14:textId="77777777" w:rsidR="005F5F68" w:rsidRPr="008D2139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r w:rsidRPr="008D2139">
        <w:rPr>
          <w:lang w:val="en-US"/>
        </w:rPr>
        <w:t>tuto Valenciano de Oncologa, Valencia, Spain), Annica Lfgren (Skne Univer-</w:t>
      </w:r>
    </w:p>
    <w:p w14:paraId="46270146" w14:textId="77777777" w:rsidR="005F5F68" w:rsidRDefault="00715FCE">
      <w:pPr>
        <w:numPr>
          <w:ilvl w:val="0"/>
          <w:numId w:val="35"/>
        </w:numPr>
        <w:ind w:right="361" w:hanging="390"/>
      </w:pPr>
      <w:r>
        <w:t>sity Hospital, Malm, Sweden), Kurt Lehmann (Kantonsspital Baden, Baden,</w:t>
      </w:r>
    </w:p>
    <w:p w14:paraId="6168B265" w14:textId="77777777" w:rsidR="005F5F68" w:rsidRPr="008D2139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r w:rsidRPr="008D2139">
        <w:rPr>
          <w:lang w:val="en-US"/>
        </w:rPr>
        <w:t>Switzerland), Catherine Han Lin (Monash University and Epworth Health-</w:t>
      </w:r>
    </w:p>
    <w:p w14:paraId="0890AFFA" w14:textId="77777777" w:rsidR="005F5F68" w:rsidRPr="008D2139" w:rsidRDefault="00715FCE">
      <w:pPr>
        <w:numPr>
          <w:ilvl w:val="0"/>
          <w:numId w:val="35"/>
        </w:numPr>
        <w:ind w:right="361" w:hanging="390"/>
        <w:rPr>
          <w:lang w:val="en-US"/>
        </w:rPr>
      </w:pPr>
      <w:r w:rsidRPr="008D2139">
        <w:rPr>
          <w:lang w:val="en-US"/>
        </w:rPr>
        <w:t>Care, Melbourne, Australia), Hiromi Hirama (Kagawa University, Kagawa,</w:t>
      </w:r>
    </w:p>
    <w:p w14:paraId="31BBB0C9" w14:textId="77777777" w:rsidR="005F5F68" w:rsidRPr="008D2139" w:rsidRDefault="00715FCE">
      <w:pPr>
        <w:numPr>
          <w:ilvl w:val="0"/>
          <w:numId w:val="35"/>
        </w:numPr>
        <w:spacing w:after="28" w:line="373" w:lineRule="auto"/>
        <w:ind w:right="361" w:hanging="390"/>
        <w:rPr>
          <w:lang w:val="en-US"/>
        </w:rPr>
      </w:pPr>
      <w:r w:rsidRPr="008D2139">
        <w:rPr>
          <w:lang w:val="en-US"/>
        </w:rPr>
        <w:t xml:space="preserve">Japan), Kwang Suk Lee (Yonsei University College of Medicine, Gangnam </w:t>
      </w:r>
      <w:r w:rsidRPr="008D2139">
        <w:rPr>
          <w:rFonts w:ascii="Calibri" w:eastAsia="Calibri" w:hAnsi="Calibri" w:cs="Calibri"/>
          <w:sz w:val="12"/>
          <w:lang w:val="en-US"/>
        </w:rPr>
        <w:t xml:space="preserve">360 </w:t>
      </w:r>
      <w:r w:rsidRPr="008D2139">
        <w:rPr>
          <w:lang w:val="en-US"/>
        </w:rPr>
        <w:t>Severance Hospital, Seoul, Korea).</w:t>
      </w:r>
    </w:p>
    <w:p w14:paraId="0879D3E2" w14:textId="77777777" w:rsidR="005F5F68" w:rsidRPr="008D2139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Research Advisory Committee: </w:t>
      </w:r>
      <w:r w:rsidRPr="008D2139">
        <w:rPr>
          <w:lang w:val="en-US"/>
        </w:rPr>
        <w:t>Guido Jenster (Erasmus MC, Rotterdam,</w:t>
      </w:r>
    </w:p>
    <w:p w14:paraId="44C235CE" w14:textId="77777777" w:rsidR="005F5F68" w:rsidRDefault="00715FCE">
      <w:pPr>
        <w:numPr>
          <w:ilvl w:val="0"/>
          <w:numId w:val="36"/>
        </w:numPr>
        <w:ind w:right="361" w:hanging="741"/>
      </w:pPr>
      <w:r>
        <w:t>the Netherlands), Anssi Auvinen (University of Tampere, Tampere, Finland),</w:t>
      </w:r>
    </w:p>
    <w:p w14:paraId="6996FC38" w14:textId="77777777" w:rsidR="005F5F68" w:rsidRPr="008D2139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8D2139">
        <w:rPr>
          <w:lang w:val="en-US"/>
        </w:rPr>
        <w:t>Anders Bjartell (Skne University Hospital, Malm, Sweden), Masoom Haider</w:t>
      </w:r>
    </w:p>
    <w:p w14:paraId="6056EF1F" w14:textId="77777777" w:rsidR="005F5F68" w:rsidRPr="008D2139" w:rsidRDefault="00715FCE">
      <w:pPr>
        <w:numPr>
          <w:ilvl w:val="0"/>
          <w:numId w:val="36"/>
        </w:numPr>
        <w:ind w:right="361" w:hanging="741"/>
        <w:rPr>
          <w:lang w:val="en-US"/>
        </w:rPr>
      </w:pPr>
      <w:r w:rsidRPr="008D2139">
        <w:rPr>
          <w:lang w:val="en-US"/>
        </w:rPr>
        <w:t>(University of Toronto, Toronto, Canada), Kees van Bochove (The Hyve</w:t>
      </w:r>
    </w:p>
    <w:p w14:paraId="02205EFE" w14:textId="77777777" w:rsidR="005F5F68" w:rsidRPr="008D2139" w:rsidRDefault="00715FCE">
      <w:pPr>
        <w:numPr>
          <w:ilvl w:val="0"/>
          <w:numId w:val="36"/>
        </w:numPr>
        <w:spacing w:after="28" w:line="372" w:lineRule="auto"/>
        <w:ind w:right="361" w:hanging="741"/>
        <w:rPr>
          <w:lang w:val="en-US"/>
        </w:rPr>
      </w:pPr>
      <w:r w:rsidRPr="008D2139">
        <w:rPr>
          <w:lang w:val="en-US"/>
        </w:rPr>
        <w:t xml:space="preserve">B.V. Utrecht, Utrecht, the Netherlands), Ballentine Carter (Johns Hopkins </w:t>
      </w:r>
      <w:r w:rsidRPr="008D2139">
        <w:rPr>
          <w:rFonts w:ascii="Calibri" w:eastAsia="Calibri" w:hAnsi="Calibri" w:cs="Calibri"/>
          <w:sz w:val="12"/>
          <w:lang w:val="en-US"/>
        </w:rPr>
        <w:t xml:space="preserve">366 </w:t>
      </w:r>
      <w:r w:rsidRPr="008D2139">
        <w:rPr>
          <w:lang w:val="en-US"/>
        </w:rPr>
        <w:t>University, Baltimore, USA until 2018).</w:t>
      </w:r>
    </w:p>
    <w:p w14:paraId="2EE8EAE0" w14:textId="77777777" w:rsidR="005F5F68" w:rsidRPr="008D2139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8D2139">
        <w:rPr>
          <w:i/>
          <w:lang w:val="en-US"/>
        </w:rPr>
        <w:t xml:space="preserve">Management team: </w:t>
      </w:r>
      <w:r w:rsidRPr="008D2139">
        <w:rPr>
          <w:lang w:val="en-US"/>
        </w:rPr>
        <w:t>Sam Gledhill (Movember Foundation, Melbourne,</w:t>
      </w:r>
    </w:p>
    <w:p w14:paraId="38875A7C" w14:textId="77777777" w:rsidR="005F5F68" w:rsidRPr="008D2139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8D2139">
        <w:rPr>
          <w:lang w:val="en-US"/>
        </w:rPr>
        <w:t>Australia), Mark Buzza / Michelle Kouspou (Movember Foundation, Mel-</w:t>
      </w:r>
    </w:p>
    <w:p w14:paraId="3BA71FFD" w14:textId="77777777" w:rsidR="005F5F68" w:rsidRDefault="00715FCE">
      <w:pPr>
        <w:numPr>
          <w:ilvl w:val="0"/>
          <w:numId w:val="37"/>
        </w:numPr>
        <w:ind w:right="361" w:hanging="741"/>
      </w:pPr>
      <w:r>
        <w:t>bourne, Australia), Chris Bangma (Erasmus Medical Center, Rotterdam,</w:t>
      </w:r>
    </w:p>
    <w:p w14:paraId="1582F7B1" w14:textId="77777777" w:rsidR="005F5F68" w:rsidRPr="008D2139" w:rsidRDefault="00715FCE">
      <w:pPr>
        <w:numPr>
          <w:ilvl w:val="0"/>
          <w:numId w:val="37"/>
        </w:numPr>
        <w:ind w:right="361" w:hanging="741"/>
        <w:rPr>
          <w:lang w:val="en-US"/>
        </w:rPr>
      </w:pPr>
      <w:r w:rsidRPr="008D2139">
        <w:rPr>
          <w:lang w:val="en-US"/>
        </w:rPr>
        <w:t>The Netherlands), Monique Roobol (Erasmus Medical Center, Rotterdam,</w:t>
      </w:r>
    </w:p>
    <w:p w14:paraId="5C64FF6A" w14:textId="77777777" w:rsidR="005F5F68" w:rsidRDefault="00715FCE">
      <w:pPr>
        <w:numPr>
          <w:ilvl w:val="0"/>
          <w:numId w:val="37"/>
        </w:numPr>
        <w:spacing w:after="366" w:line="372" w:lineRule="auto"/>
        <w:ind w:right="361" w:hanging="741"/>
      </w:pPr>
      <w:r>
        <w:t xml:space="preserve">The Netherlands), Sophie Bruinsma / Jozien Helleman (Erasmus Medical </w:t>
      </w:r>
      <w:r>
        <w:rPr>
          <w:rFonts w:ascii="Calibri" w:eastAsia="Calibri" w:hAnsi="Calibri" w:cs="Calibri"/>
          <w:sz w:val="12"/>
        </w:rPr>
        <w:t xml:space="preserve">372 </w:t>
      </w:r>
      <w:r>
        <w:t>Center, Rotterdam, The Netherlands).</w:t>
      </w:r>
    </w:p>
    <w:p w14:paraId="29A7759A" w14:textId="77777777" w:rsidR="005F5F68" w:rsidRDefault="00715FCE">
      <w:pPr>
        <w:numPr>
          <w:ilvl w:val="0"/>
          <w:numId w:val="38"/>
        </w:numPr>
        <w:spacing w:after="311" w:line="260" w:lineRule="auto"/>
        <w:ind w:right="181" w:hanging="390"/>
        <w:jc w:val="left"/>
      </w:pPr>
      <w:r>
        <w:rPr>
          <w:b/>
        </w:rPr>
        <w:t>References</w:t>
      </w:r>
    </w:p>
    <w:p w14:paraId="18576499" w14:textId="77777777" w:rsidR="005F5F68" w:rsidRPr="008D2139" w:rsidRDefault="00715FCE">
      <w:pPr>
        <w:numPr>
          <w:ilvl w:val="0"/>
          <w:numId w:val="38"/>
        </w:numPr>
        <w:spacing w:after="29" w:line="371" w:lineRule="auto"/>
        <w:ind w:right="181" w:hanging="390"/>
        <w:jc w:val="left"/>
        <w:rPr>
          <w:lang w:val="en-US"/>
        </w:rPr>
      </w:pPr>
      <w:r w:rsidRPr="008D2139">
        <w:rPr>
          <w:lang w:val="en-US"/>
        </w:rPr>
        <w:t xml:space="preserve">1. Briganti A, Fossati N, Catto JW, Cornford P, Montorsi F, Mottet N, </w:t>
      </w:r>
      <w:r w:rsidRPr="008D2139">
        <w:rPr>
          <w:rFonts w:ascii="Calibri" w:eastAsia="Calibri" w:hAnsi="Calibri" w:cs="Calibri"/>
          <w:sz w:val="12"/>
          <w:lang w:val="en-US"/>
        </w:rPr>
        <w:t xml:space="preserve">375 </w:t>
      </w:r>
      <w:r w:rsidRPr="008D2139">
        <w:rPr>
          <w:lang w:val="en-US"/>
        </w:rPr>
        <w:t>Wirth M, Van Poppel H. Active surveillance for low-risk prostate cancer:</w:t>
      </w:r>
    </w:p>
    <w:p w14:paraId="6BBAF847" w14:textId="77777777" w:rsidR="005F5F68" w:rsidRDefault="00715FCE">
      <w:pPr>
        <w:numPr>
          <w:ilvl w:val="0"/>
          <w:numId w:val="39"/>
        </w:numPr>
        <w:ind w:right="361" w:hanging="871"/>
      </w:pPr>
      <w:r w:rsidRPr="008D2139">
        <w:rPr>
          <w:lang w:val="en-US"/>
        </w:rPr>
        <w:t xml:space="preserve">the European Association of Urology position in 2018. </w:t>
      </w:r>
      <w:r>
        <w:rPr>
          <w:i/>
        </w:rPr>
        <w:t>European urology</w:t>
      </w:r>
    </w:p>
    <w:p w14:paraId="7ED3AC8E" w14:textId="77777777" w:rsidR="005F5F68" w:rsidRDefault="00715FCE">
      <w:pPr>
        <w:numPr>
          <w:ilvl w:val="0"/>
          <w:numId w:val="39"/>
        </w:numPr>
        <w:ind w:right="361" w:hanging="871"/>
      </w:pPr>
      <w:r>
        <w:t>2018;74(3):357–68.</w:t>
      </w:r>
    </w:p>
    <w:p w14:paraId="198FD207" w14:textId="77777777" w:rsidR="005F5F68" w:rsidRDefault="00715FCE">
      <w:pPr>
        <w:numPr>
          <w:ilvl w:val="0"/>
          <w:numId w:val="39"/>
        </w:numPr>
        <w:ind w:right="361" w:hanging="871"/>
      </w:pPr>
      <w:r>
        <w:t>2. Epstein JI, Egevad L, Amin MB, Delahunt B, Srigley JR, Humphrey PA.</w:t>
      </w:r>
    </w:p>
    <w:p w14:paraId="3D79158F" w14:textId="77777777" w:rsidR="005F5F68" w:rsidRPr="008D2139" w:rsidRDefault="00715FCE">
      <w:pPr>
        <w:numPr>
          <w:ilvl w:val="0"/>
          <w:numId w:val="39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The 2014 international society of urological pathology (isup) consensus</w:t>
      </w:r>
    </w:p>
    <w:p w14:paraId="693CDF92" w14:textId="77777777" w:rsidR="005F5F68" w:rsidRPr="008D2139" w:rsidRDefault="00715FCE">
      <w:pPr>
        <w:numPr>
          <w:ilvl w:val="0"/>
          <w:numId w:val="39"/>
        </w:numPr>
        <w:spacing w:after="169" w:line="406" w:lineRule="auto"/>
        <w:ind w:right="361" w:hanging="871"/>
        <w:rPr>
          <w:lang w:val="en-US"/>
        </w:rPr>
      </w:pPr>
      <w:r w:rsidRPr="008D2139">
        <w:rPr>
          <w:lang w:val="en-US"/>
        </w:rPr>
        <w:t xml:space="preserve">conference on gleason grading of prostatic carcinoma. </w:t>
      </w:r>
      <w:r w:rsidRPr="008D2139">
        <w:rPr>
          <w:i/>
          <w:lang w:val="en-US"/>
        </w:rPr>
        <w:t xml:space="preserve">The American </w:t>
      </w:r>
      <w:r w:rsidRPr="008D2139">
        <w:rPr>
          <w:rFonts w:ascii="Calibri" w:eastAsia="Calibri" w:hAnsi="Calibri" w:cs="Calibri"/>
          <w:sz w:val="12"/>
          <w:lang w:val="en-US"/>
        </w:rPr>
        <w:t xml:space="preserve">381 </w:t>
      </w:r>
      <w:r w:rsidRPr="008D2139">
        <w:rPr>
          <w:i/>
          <w:lang w:val="en-US"/>
        </w:rPr>
        <w:t xml:space="preserve">journal of surgical pathology </w:t>
      </w:r>
      <w:r w:rsidRPr="008D2139">
        <w:rPr>
          <w:lang w:val="en-US"/>
        </w:rPr>
        <w:t>2016;40(2):244–52.</w:t>
      </w:r>
    </w:p>
    <w:p w14:paraId="5F59CEF6" w14:textId="77777777" w:rsidR="005F5F68" w:rsidRPr="008D2139" w:rsidRDefault="00715FCE">
      <w:pPr>
        <w:numPr>
          <w:ilvl w:val="0"/>
          <w:numId w:val="40"/>
        </w:numPr>
        <w:ind w:right="361" w:hanging="871"/>
        <w:rPr>
          <w:lang w:val="en-US"/>
        </w:rPr>
      </w:pPr>
      <w:r w:rsidRPr="008D2139">
        <w:rPr>
          <w:lang w:val="en-US"/>
        </w:rPr>
        <w:t>3. Bruinsma SM, Roobol MJ, Carroll PR, Klotz L, Pickles T, Moore CM,</w:t>
      </w:r>
    </w:p>
    <w:p w14:paraId="136594ED" w14:textId="77777777" w:rsidR="005F5F68" w:rsidRDefault="00715FCE">
      <w:pPr>
        <w:numPr>
          <w:ilvl w:val="0"/>
          <w:numId w:val="40"/>
        </w:numPr>
        <w:ind w:right="361" w:hanging="871"/>
      </w:pPr>
      <w:r w:rsidRPr="008D2139">
        <w:rPr>
          <w:lang w:val="en-US"/>
        </w:rPr>
        <w:t xml:space="preserve">Gnanapragasam VJ, Villers A, Rannikko A, Valdagni R, et al. </w:t>
      </w:r>
      <w:r>
        <w:t>Expert</w:t>
      </w:r>
    </w:p>
    <w:p w14:paraId="3B0F0E9B" w14:textId="77777777" w:rsidR="005F5F68" w:rsidRPr="008D2139" w:rsidRDefault="00715FCE">
      <w:pPr>
        <w:numPr>
          <w:ilvl w:val="0"/>
          <w:numId w:val="40"/>
        </w:numPr>
        <w:ind w:right="361" w:hanging="871"/>
        <w:rPr>
          <w:lang w:val="en-US"/>
        </w:rPr>
      </w:pPr>
      <w:r w:rsidRPr="008D2139">
        <w:rPr>
          <w:lang w:val="en-US"/>
        </w:rPr>
        <w:t>consensus document: semantics in active surveillance for men with lo-</w:t>
      </w:r>
    </w:p>
    <w:p w14:paraId="4BB0273A" w14:textId="77777777" w:rsidR="005F5F68" w:rsidRDefault="00715FCE">
      <w:pPr>
        <w:numPr>
          <w:ilvl w:val="0"/>
          <w:numId w:val="40"/>
        </w:numPr>
        <w:spacing w:after="180" w:line="397" w:lineRule="auto"/>
        <w:ind w:right="361" w:hanging="871"/>
      </w:pPr>
      <w:r w:rsidRPr="008D2139">
        <w:rPr>
          <w:lang w:val="en-US"/>
        </w:rPr>
        <w:t xml:space="preserve">calized prostate cancerresults of a modified delphi consensus procedure. </w:t>
      </w:r>
      <w:r>
        <w:rPr>
          <w:rFonts w:ascii="Calibri" w:eastAsia="Calibri" w:hAnsi="Calibri" w:cs="Calibri"/>
          <w:sz w:val="12"/>
        </w:rPr>
        <w:t xml:space="preserve">386 </w:t>
      </w:r>
      <w:r>
        <w:rPr>
          <w:i/>
        </w:rPr>
        <w:t xml:space="preserve">Nature reviews urology </w:t>
      </w:r>
      <w:r>
        <w:t>2017;14(5):312.</w:t>
      </w:r>
    </w:p>
    <w:p w14:paraId="3FDDAA85" w14:textId="77777777" w:rsidR="005F5F68" w:rsidRPr="008D2139" w:rsidRDefault="00715FCE">
      <w:pPr>
        <w:numPr>
          <w:ilvl w:val="0"/>
          <w:numId w:val="41"/>
        </w:numPr>
        <w:ind w:right="361" w:hanging="871"/>
        <w:rPr>
          <w:lang w:val="en-US"/>
        </w:rPr>
      </w:pPr>
      <w:r w:rsidRPr="008D2139">
        <w:rPr>
          <w:lang w:val="en-US"/>
        </w:rPr>
        <w:t>4. Bul M, Zhu X, Valdagni R, Pickles T, Kakehi Y, Rannikko A, Bjartell A,</w:t>
      </w:r>
    </w:p>
    <w:p w14:paraId="35E390FA" w14:textId="77777777" w:rsidR="005F5F68" w:rsidRDefault="00715FCE">
      <w:pPr>
        <w:numPr>
          <w:ilvl w:val="0"/>
          <w:numId w:val="41"/>
        </w:numPr>
        <w:spacing w:after="149"/>
        <w:ind w:right="361" w:hanging="871"/>
      </w:pPr>
      <w:r>
        <w:t>Van Der Schoot DK, Cornel EB, Conti GN, et al. Active surveillance for</w:t>
      </w:r>
    </w:p>
    <w:p w14:paraId="763D866E" w14:textId="77777777" w:rsidR="005F5F68" w:rsidRDefault="00715FCE">
      <w:pPr>
        <w:numPr>
          <w:ilvl w:val="0"/>
          <w:numId w:val="41"/>
        </w:numPr>
        <w:spacing w:after="184" w:line="385" w:lineRule="auto"/>
        <w:ind w:right="361" w:hanging="871"/>
      </w:pPr>
      <w:r w:rsidRPr="008D2139">
        <w:rPr>
          <w:lang w:val="en-US"/>
        </w:rPr>
        <w:t xml:space="preserve">low-risk prostate cancer worldwide: the prias study. </w:t>
      </w:r>
      <w:r>
        <w:rPr>
          <w:i/>
        </w:rPr>
        <w:t xml:space="preserve">European urology </w:t>
      </w:r>
      <w:r>
        <w:rPr>
          <w:rFonts w:ascii="Calibri" w:eastAsia="Calibri" w:hAnsi="Calibri" w:cs="Calibri"/>
          <w:sz w:val="12"/>
        </w:rPr>
        <w:t xml:space="preserve">390 </w:t>
      </w:r>
      <w:r>
        <w:t>2013;63(4):597–603.</w:t>
      </w:r>
    </w:p>
    <w:p w14:paraId="315B3255" w14:textId="77777777" w:rsidR="005F5F68" w:rsidRPr="008D2139" w:rsidRDefault="00715FCE">
      <w:pPr>
        <w:numPr>
          <w:ilvl w:val="0"/>
          <w:numId w:val="42"/>
        </w:numPr>
        <w:spacing w:after="148"/>
        <w:ind w:right="361" w:hanging="572"/>
        <w:rPr>
          <w:lang w:val="en-US"/>
        </w:rPr>
      </w:pPr>
      <w:r w:rsidRPr="008D2139">
        <w:rPr>
          <w:lang w:val="en-US"/>
        </w:rPr>
        <w:t>5. Nieboer D, Tomer A, Rizopoulos D, Roobol MJ, Steyerberg EW. Active</w:t>
      </w:r>
    </w:p>
    <w:p w14:paraId="12A6B0D6" w14:textId="77777777" w:rsidR="005F5F68" w:rsidRDefault="00715FCE">
      <w:pPr>
        <w:numPr>
          <w:ilvl w:val="0"/>
          <w:numId w:val="42"/>
        </w:numPr>
        <w:spacing w:after="169" w:line="407" w:lineRule="auto"/>
        <w:ind w:right="361" w:hanging="572"/>
      </w:pPr>
      <w:r w:rsidRPr="008D2139">
        <w:rPr>
          <w:lang w:val="en-US"/>
        </w:rPr>
        <w:t xml:space="preserve">surveillance: a review of risk-based, dynamic monitoring. </w:t>
      </w:r>
      <w:r>
        <w:rPr>
          <w:i/>
        </w:rPr>
        <w:t xml:space="preserve">Translational </w:t>
      </w:r>
      <w:r>
        <w:rPr>
          <w:rFonts w:ascii="Calibri" w:eastAsia="Calibri" w:hAnsi="Calibri" w:cs="Calibri"/>
          <w:sz w:val="12"/>
        </w:rPr>
        <w:t xml:space="preserve">393 </w:t>
      </w:r>
      <w:r>
        <w:rPr>
          <w:i/>
        </w:rPr>
        <w:t xml:space="preserve">andrology and urology </w:t>
      </w:r>
      <w:r>
        <w:t>2018;7(1):106–15.</w:t>
      </w:r>
    </w:p>
    <w:p w14:paraId="1FDABFEF" w14:textId="77777777" w:rsidR="005F5F68" w:rsidRPr="008D2139" w:rsidRDefault="00715FCE">
      <w:pPr>
        <w:numPr>
          <w:ilvl w:val="0"/>
          <w:numId w:val="43"/>
        </w:numPr>
        <w:spacing w:after="149"/>
        <w:ind w:right="361" w:hanging="572"/>
        <w:rPr>
          <w:lang w:val="en-US"/>
        </w:rPr>
      </w:pPr>
      <w:r w:rsidRPr="008D2139">
        <w:rPr>
          <w:lang w:val="en-US"/>
        </w:rPr>
        <w:t>6. Loeb S, Carter HB, Schwartz M, Fagerlin A, Braithwaite RS, Lepor H.</w:t>
      </w:r>
    </w:p>
    <w:p w14:paraId="26020486" w14:textId="77777777" w:rsidR="005F5F68" w:rsidRDefault="00715FCE">
      <w:pPr>
        <w:numPr>
          <w:ilvl w:val="0"/>
          <w:numId w:val="43"/>
        </w:numPr>
        <w:spacing w:after="167" w:line="409" w:lineRule="auto"/>
        <w:ind w:right="361" w:hanging="572"/>
      </w:pPr>
      <w:r w:rsidRPr="008D2139">
        <w:rPr>
          <w:lang w:val="en-US"/>
        </w:rPr>
        <w:t xml:space="preserve">Heterogeneity in active surveillance protocols worldwide. </w:t>
      </w:r>
      <w:r>
        <w:rPr>
          <w:i/>
        </w:rPr>
        <w:t xml:space="preserve">Reviews in </w:t>
      </w:r>
      <w:r>
        <w:rPr>
          <w:rFonts w:ascii="Calibri" w:eastAsia="Calibri" w:hAnsi="Calibri" w:cs="Calibri"/>
          <w:sz w:val="12"/>
        </w:rPr>
        <w:t xml:space="preserve">396 </w:t>
      </w:r>
      <w:r>
        <w:rPr>
          <w:i/>
        </w:rPr>
        <w:t xml:space="preserve">urology </w:t>
      </w:r>
      <w:r>
        <w:t>2014;16(4):202–3.</w:t>
      </w:r>
    </w:p>
    <w:p w14:paraId="36745435" w14:textId="77777777" w:rsidR="005F5F68" w:rsidRPr="008D2139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r w:rsidRPr="008D2139">
        <w:rPr>
          <w:lang w:val="en-US"/>
        </w:rPr>
        <w:t>7. Loeb S, Vellekoop A, Ahmed HU, Catto J, Emberton M, Nam R, Rosario</w:t>
      </w:r>
    </w:p>
    <w:p w14:paraId="27CF52B1" w14:textId="77777777" w:rsidR="005F5F68" w:rsidRPr="008D2139" w:rsidRDefault="00715FCE">
      <w:pPr>
        <w:numPr>
          <w:ilvl w:val="0"/>
          <w:numId w:val="44"/>
        </w:numPr>
        <w:spacing w:after="150"/>
        <w:ind w:right="361" w:hanging="871"/>
        <w:rPr>
          <w:lang w:val="en-US"/>
        </w:rPr>
      </w:pPr>
      <w:r w:rsidRPr="008D2139">
        <w:rPr>
          <w:lang w:val="en-US"/>
        </w:rPr>
        <w:t>DJ, Scattoni V, Lotan Y. Systematic review of complications of prostate</w:t>
      </w:r>
    </w:p>
    <w:p w14:paraId="57A4172F" w14:textId="77777777" w:rsidR="005F5F68" w:rsidRDefault="00715FCE">
      <w:pPr>
        <w:numPr>
          <w:ilvl w:val="0"/>
          <w:numId w:val="44"/>
        </w:numPr>
        <w:ind w:right="361" w:hanging="871"/>
      </w:pPr>
      <w:r>
        <w:t xml:space="preserve">biopsy. </w:t>
      </w:r>
      <w:r>
        <w:rPr>
          <w:i/>
        </w:rPr>
        <w:t xml:space="preserve">European urology </w:t>
      </w:r>
      <w:r>
        <w:t>2013;64(6):876–92.</w:t>
      </w:r>
    </w:p>
    <w:p w14:paraId="4D1A3978" w14:textId="77777777" w:rsidR="005F5F68" w:rsidRPr="008D2139" w:rsidRDefault="00715FCE">
      <w:pPr>
        <w:numPr>
          <w:ilvl w:val="0"/>
          <w:numId w:val="44"/>
        </w:numPr>
        <w:ind w:right="361" w:hanging="871"/>
        <w:rPr>
          <w:lang w:val="en-US"/>
        </w:rPr>
      </w:pPr>
      <w:r w:rsidRPr="008D2139">
        <w:rPr>
          <w:lang w:val="en-US"/>
        </w:rPr>
        <w:t>8. Bokhorst LP, Alberts AR, Rannikko A, Valdagni R, Pickles T, Kakehi Y,</w:t>
      </w:r>
    </w:p>
    <w:p w14:paraId="021B90CE" w14:textId="77777777" w:rsidR="005F5F68" w:rsidRDefault="00715FCE">
      <w:pPr>
        <w:numPr>
          <w:ilvl w:val="0"/>
          <w:numId w:val="44"/>
        </w:numPr>
        <w:ind w:right="361" w:hanging="871"/>
      </w:pPr>
      <w:r w:rsidRPr="008D2139">
        <w:rPr>
          <w:lang w:val="en-US"/>
        </w:rPr>
        <w:t xml:space="preserve">Bangma CH, Roobol MJ, PRIAS study group . </w:t>
      </w:r>
      <w:r>
        <w:t>Compliance rates with</w:t>
      </w:r>
    </w:p>
    <w:p w14:paraId="768EEB00" w14:textId="77777777" w:rsidR="005F5F68" w:rsidRPr="008D2139" w:rsidRDefault="00715FCE">
      <w:pPr>
        <w:numPr>
          <w:ilvl w:val="0"/>
          <w:numId w:val="44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the Prostate Cancer Research International Active Surveillance (PRIAS)</w:t>
      </w:r>
    </w:p>
    <w:p w14:paraId="63DA59BC" w14:textId="77777777" w:rsidR="005F5F68" w:rsidRDefault="00715FCE">
      <w:pPr>
        <w:numPr>
          <w:ilvl w:val="0"/>
          <w:numId w:val="44"/>
        </w:numPr>
        <w:spacing w:after="184" w:line="385" w:lineRule="auto"/>
        <w:ind w:right="361" w:hanging="871"/>
      </w:pPr>
      <w:r w:rsidRPr="008D2139">
        <w:rPr>
          <w:lang w:val="en-US"/>
        </w:rPr>
        <w:t xml:space="preserve">protocol and disease reclassification in noncompliers. </w:t>
      </w:r>
      <w:r>
        <w:rPr>
          <w:i/>
        </w:rPr>
        <w:t xml:space="preserve">European Urology </w:t>
      </w:r>
      <w:r>
        <w:rPr>
          <w:rFonts w:ascii="Calibri" w:eastAsia="Calibri" w:hAnsi="Calibri" w:cs="Calibri"/>
          <w:sz w:val="12"/>
        </w:rPr>
        <w:t xml:space="preserve">404 </w:t>
      </w:r>
      <w:r>
        <w:t>2015;68(5):814–21.</w:t>
      </w:r>
    </w:p>
    <w:p w14:paraId="4AB16015" w14:textId="77777777" w:rsidR="005F5F68" w:rsidRPr="008D2139" w:rsidRDefault="00715FCE">
      <w:pPr>
        <w:numPr>
          <w:ilvl w:val="0"/>
          <w:numId w:val="45"/>
        </w:numPr>
        <w:ind w:right="361" w:hanging="871"/>
        <w:rPr>
          <w:lang w:val="en-US"/>
        </w:rPr>
      </w:pPr>
      <w:r w:rsidRPr="008D2139">
        <w:rPr>
          <w:lang w:val="en-US"/>
        </w:rPr>
        <w:t>9. Inoue LY, Lin DW, Newcomb LF, Leonardson AS, Ankerst D, Gulati R,</w:t>
      </w:r>
    </w:p>
    <w:p w14:paraId="11BFD6DB" w14:textId="77777777" w:rsidR="005F5F68" w:rsidRDefault="00715FCE">
      <w:pPr>
        <w:numPr>
          <w:ilvl w:val="0"/>
          <w:numId w:val="45"/>
        </w:numPr>
        <w:ind w:right="361" w:hanging="871"/>
      </w:pPr>
      <w:r w:rsidRPr="008D2139">
        <w:rPr>
          <w:lang w:val="en-US"/>
        </w:rPr>
        <w:t xml:space="preserve">Carter HB, Trock BJ, Carroll PR, Cooperberg MR, et al. </w:t>
      </w:r>
      <w:r>
        <w:t>Comparative</w:t>
      </w:r>
    </w:p>
    <w:p w14:paraId="07A23F24" w14:textId="77777777" w:rsidR="005F5F68" w:rsidRDefault="00715FCE">
      <w:pPr>
        <w:numPr>
          <w:ilvl w:val="0"/>
          <w:numId w:val="45"/>
        </w:numPr>
        <w:spacing w:after="181" w:line="396" w:lineRule="auto"/>
        <w:ind w:right="361" w:hanging="871"/>
      </w:pPr>
      <w:r w:rsidRPr="008D2139">
        <w:rPr>
          <w:lang w:val="en-US"/>
        </w:rPr>
        <w:t xml:space="preserve">analysis of biopsy upgrading in four prostate cancer active surveillance </w:t>
      </w:r>
      <w:r w:rsidRPr="008D2139">
        <w:rPr>
          <w:rFonts w:ascii="Calibri" w:eastAsia="Calibri" w:hAnsi="Calibri" w:cs="Calibri"/>
          <w:sz w:val="12"/>
          <w:lang w:val="en-US"/>
        </w:rPr>
        <w:t xml:space="preserve">408 </w:t>
      </w:r>
      <w:r w:rsidRPr="008D2139">
        <w:rPr>
          <w:lang w:val="en-US"/>
        </w:rPr>
        <w:t xml:space="preserve">cohorts. </w:t>
      </w:r>
      <w:r>
        <w:rPr>
          <w:i/>
        </w:rPr>
        <w:t xml:space="preserve">Annals of internal medicine </w:t>
      </w:r>
      <w:r>
        <w:t>2018;168(1):1–9.</w:t>
      </w:r>
    </w:p>
    <w:p w14:paraId="765D08AA" w14:textId="77777777" w:rsidR="005F5F68" w:rsidRPr="008D2139" w:rsidRDefault="00715FCE">
      <w:pPr>
        <w:numPr>
          <w:ilvl w:val="0"/>
          <w:numId w:val="46"/>
        </w:numPr>
        <w:ind w:right="361" w:hanging="871"/>
        <w:rPr>
          <w:lang w:val="en-US"/>
        </w:rPr>
      </w:pPr>
      <w:r w:rsidRPr="008D2139">
        <w:rPr>
          <w:lang w:val="en-US"/>
        </w:rPr>
        <w:t>10. Bratt O, Carlsson S, Holmberg E, Holmberg L, Johansson E, Josefsson</w:t>
      </w:r>
    </w:p>
    <w:p w14:paraId="6A2251A0" w14:textId="77777777" w:rsidR="005F5F68" w:rsidRDefault="00715FCE">
      <w:pPr>
        <w:numPr>
          <w:ilvl w:val="0"/>
          <w:numId w:val="46"/>
        </w:numPr>
        <w:ind w:right="361" w:hanging="871"/>
      </w:pPr>
      <w:r w:rsidRPr="008D2139">
        <w:rPr>
          <w:lang w:val="en-US"/>
        </w:rPr>
        <w:t xml:space="preserve">A, Nilsson A, Nyberg M, Robinsson D, Sandberg J, et al. </w:t>
      </w:r>
      <w:r>
        <w:t>The study of</w:t>
      </w:r>
    </w:p>
    <w:p w14:paraId="41A2484F" w14:textId="77777777" w:rsidR="005F5F68" w:rsidRPr="008D2139" w:rsidRDefault="00715FCE">
      <w:pPr>
        <w:numPr>
          <w:ilvl w:val="0"/>
          <w:numId w:val="46"/>
        </w:numPr>
        <w:ind w:right="361" w:hanging="871"/>
        <w:rPr>
          <w:lang w:val="en-US"/>
        </w:rPr>
      </w:pPr>
      <w:r w:rsidRPr="008D2139">
        <w:rPr>
          <w:lang w:val="en-US"/>
        </w:rPr>
        <w:t>active monitoring in sweden (sams): a randomized study comparing two</w:t>
      </w:r>
    </w:p>
    <w:p w14:paraId="09BCC8BB" w14:textId="77777777" w:rsidR="005F5F68" w:rsidRDefault="00715FCE">
      <w:pPr>
        <w:numPr>
          <w:ilvl w:val="0"/>
          <w:numId w:val="46"/>
        </w:numPr>
        <w:spacing w:after="181" w:line="396" w:lineRule="auto"/>
        <w:ind w:right="361" w:hanging="871"/>
      </w:pPr>
      <w:r w:rsidRPr="008D2139">
        <w:rPr>
          <w:lang w:val="en-US"/>
        </w:rPr>
        <w:t xml:space="preserve">different follow-up schedules for active surveillance of low-risk prostate </w:t>
      </w:r>
      <w:r w:rsidRPr="008D2139">
        <w:rPr>
          <w:rFonts w:ascii="Calibri" w:eastAsia="Calibri" w:hAnsi="Calibri" w:cs="Calibri"/>
          <w:sz w:val="12"/>
          <w:lang w:val="en-US"/>
        </w:rPr>
        <w:t xml:space="preserve">413 </w:t>
      </w:r>
      <w:r w:rsidRPr="008D2139">
        <w:rPr>
          <w:lang w:val="en-US"/>
        </w:rPr>
        <w:t xml:space="preserve">cancer. </w:t>
      </w:r>
      <w:r>
        <w:rPr>
          <w:i/>
        </w:rPr>
        <w:t xml:space="preserve">Scandinavian journal of urology </w:t>
      </w:r>
      <w:r>
        <w:t>2013;47(5):347–55.</w:t>
      </w:r>
    </w:p>
    <w:p w14:paraId="2A6D7318" w14:textId="77777777" w:rsidR="005F5F68" w:rsidRDefault="00715FCE">
      <w:pPr>
        <w:numPr>
          <w:ilvl w:val="0"/>
          <w:numId w:val="47"/>
        </w:numPr>
        <w:ind w:right="361" w:hanging="455"/>
      </w:pPr>
      <w:r>
        <w:t>11. de Carvalho TM, Heijnsdijk EA, de Koning HJ. Estimating the risks</w:t>
      </w:r>
    </w:p>
    <w:p w14:paraId="43E52C4C" w14:textId="77777777" w:rsidR="005F5F68" w:rsidRDefault="00715FCE">
      <w:pPr>
        <w:numPr>
          <w:ilvl w:val="0"/>
          <w:numId w:val="47"/>
        </w:numPr>
        <w:spacing w:after="181" w:line="396" w:lineRule="auto"/>
        <w:ind w:right="361" w:hanging="455"/>
      </w:pPr>
      <w:r w:rsidRPr="008D2139">
        <w:rPr>
          <w:lang w:val="en-US"/>
        </w:rPr>
        <w:t>and benefits of active surveillance protocols for prostate cancer: a mi</w:t>
      </w:r>
      <w:r w:rsidRPr="008D2139">
        <w:rPr>
          <w:rFonts w:ascii="Calibri" w:eastAsia="Calibri" w:hAnsi="Calibri" w:cs="Calibri"/>
          <w:sz w:val="12"/>
          <w:lang w:val="en-US"/>
        </w:rPr>
        <w:t xml:space="preserve">416 </w:t>
      </w:r>
      <w:r w:rsidRPr="008D2139">
        <w:rPr>
          <w:lang w:val="en-US"/>
        </w:rPr>
        <w:t xml:space="preserve">crosimulation study. </w:t>
      </w:r>
      <w:r>
        <w:rPr>
          <w:i/>
        </w:rPr>
        <w:t xml:space="preserve">BJU international </w:t>
      </w:r>
      <w:r>
        <w:t>2017;119(4):560–6.</w:t>
      </w:r>
    </w:p>
    <w:p w14:paraId="49E12B83" w14:textId="77777777" w:rsidR="005F5F68" w:rsidRPr="008D2139" w:rsidRDefault="00715FCE">
      <w:pPr>
        <w:numPr>
          <w:ilvl w:val="0"/>
          <w:numId w:val="48"/>
        </w:numPr>
        <w:ind w:right="361" w:hanging="871"/>
        <w:rPr>
          <w:lang w:val="en-US"/>
        </w:rPr>
      </w:pPr>
      <w:r w:rsidRPr="008D2139">
        <w:rPr>
          <w:lang w:val="en-US"/>
        </w:rPr>
        <w:t>12. Partin AW, Yoo J, Carter HB, Pearson JD, Chan DW, Epstein JI, Walsh</w:t>
      </w:r>
    </w:p>
    <w:p w14:paraId="5E4F1A81" w14:textId="77777777" w:rsidR="005F5F68" w:rsidRPr="008D2139" w:rsidRDefault="00715FCE">
      <w:pPr>
        <w:numPr>
          <w:ilvl w:val="0"/>
          <w:numId w:val="48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PC. The use of prostate specific antigen, clinical stage and gleason score</w:t>
      </w:r>
    </w:p>
    <w:p w14:paraId="1BB89F82" w14:textId="77777777" w:rsidR="005F5F68" w:rsidRDefault="00715FCE">
      <w:pPr>
        <w:numPr>
          <w:ilvl w:val="0"/>
          <w:numId w:val="48"/>
        </w:numPr>
        <w:spacing w:after="169" w:line="407" w:lineRule="auto"/>
        <w:ind w:right="361" w:hanging="871"/>
      </w:pPr>
      <w:r w:rsidRPr="008D2139">
        <w:rPr>
          <w:lang w:val="en-US"/>
        </w:rPr>
        <w:t xml:space="preserve">to predict pathological stage in men with localized prostate cancer. </w:t>
      </w:r>
      <w:r>
        <w:rPr>
          <w:i/>
        </w:rPr>
        <w:t xml:space="preserve">The </w:t>
      </w:r>
      <w:r>
        <w:rPr>
          <w:rFonts w:ascii="Calibri" w:eastAsia="Calibri" w:hAnsi="Calibri" w:cs="Calibri"/>
          <w:sz w:val="12"/>
        </w:rPr>
        <w:t xml:space="preserve">420 </w:t>
      </w:r>
      <w:r>
        <w:rPr>
          <w:i/>
        </w:rPr>
        <w:t xml:space="preserve">Journal of urology </w:t>
      </w:r>
      <w:r>
        <w:t>1993;150(1):110–4.</w:t>
      </w:r>
    </w:p>
    <w:p w14:paraId="14CBED22" w14:textId="77777777" w:rsidR="005F5F68" w:rsidRPr="008D2139" w:rsidRDefault="00715FCE">
      <w:pPr>
        <w:numPr>
          <w:ilvl w:val="0"/>
          <w:numId w:val="49"/>
        </w:numPr>
        <w:ind w:right="361" w:hanging="455"/>
        <w:rPr>
          <w:lang w:val="en-US"/>
        </w:rPr>
      </w:pPr>
      <w:r w:rsidRPr="008D2139">
        <w:rPr>
          <w:lang w:val="en-US"/>
        </w:rPr>
        <w:t>13. Makarov DV, Trock BJ, Humphreys EB, Mangold LA, Walsh PC, Ep-</w:t>
      </w:r>
    </w:p>
    <w:p w14:paraId="6E54FFF3" w14:textId="77777777" w:rsidR="005F5F68" w:rsidRPr="008D2139" w:rsidRDefault="00715FCE">
      <w:pPr>
        <w:numPr>
          <w:ilvl w:val="0"/>
          <w:numId w:val="49"/>
        </w:numPr>
        <w:ind w:right="361" w:hanging="455"/>
        <w:rPr>
          <w:lang w:val="en-US"/>
        </w:rPr>
      </w:pPr>
      <w:r w:rsidRPr="008D2139">
        <w:rPr>
          <w:lang w:val="en-US"/>
        </w:rPr>
        <w:t xml:space="preserve">stein JI, Partin AW. Updated nomogram to predict pathologic stage of </w:t>
      </w:r>
      <w:r w:rsidRPr="008D2139">
        <w:rPr>
          <w:rFonts w:ascii="Calibri" w:eastAsia="Calibri" w:hAnsi="Calibri" w:cs="Calibri"/>
          <w:sz w:val="12"/>
          <w:lang w:val="en-US"/>
        </w:rPr>
        <w:t>423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prostate cancer given prostate-specific antigen level, clinical stage, and</w:t>
      </w:r>
    </w:p>
    <w:p w14:paraId="4DEBFBDF" w14:textId="77777777" w:rsidR="005F5F68" w:rsidRDefault="00715FCE">
      <w:pPr>
        <w:spacing w:after="180" w:line="398" w:lineRule="auto"/>
        <w:ind w:left="-5" w:right="361"/>
      </w:pPr>
      <w:r w:rsidRPr="008D2139">
        <w:rPr>
          <w:rFonts w:ascii="Calibri" w:eastAsia="Calibri" w:hAnsi="Calibri" w:cs="Calibri"/>
          <w:sz w:val="12"/>
          <w:lang w:val="en-US"/>
        </w:rPr>
        <w:t xml:space="preserve">424 </w:t>
      </w:r>
      <w:r w:rsidRPr="008D2139">
        <w:rPr>
          <w:lang w:val="en-US"/>
        </w:rPr>
        <w:t xml:space="preserve">biopsy gleason score (partin tables) based on cases from 2000 to 2005. </w:t>
      </w:r>
      <w:r>
        <w:rPr>
          <w:rFonts w:ascii="Calibri" w:eastAsia="Calibri" w:hAnsi="Calibri" w:cs="Calibri"/>
          <w:sz w:val="12"/>
        </w:rPr>
        <w:t xml:space="preserve">425 </w:t>
      </w:r>
      <w:r>
        <w:rPr>
          <w:i/>
        </w:rPr>
        <w:t xml:space="preserve">Urology </w:t>
      </w:r>
      <w:r>
        <w:t>2007;69(6):1095–101.</w:t>
      </w:r>
    </w:p>
    <w:p w14:paraId="712A77BF" w14:textId="77777777" w:rsidR="005F5F68" w:rsidRDefault="00715FCE">
      <w:pPr>
        <w:numPr>
          <w:ilvl w:val="0"/>
          <w:numId w:val="50"/>
        </w:numPr>
        <w:ind w:right="361" w:hanging="455"/>
      </w:pPr>
      <w:r>
        <w:t>14. Tomer A, Nieboer D, Roobol MJ, Steyerberg EW, Rizopoulos D. Per-</w:t>
      </w:r>
    </w:p>
    <w:p w14:paraId="0540BD25" w14:textId="77777777" w:rsidR="005F5F68" w:rsidRDefault="00715FCE">
      <w:pPr>
        <w:numPr>
          <w:ilvl w:val="0"/>
          <w:numId w:val="50"/>
        </w:numPr>
        <w:spacing w:after="180" w:line="398" w:lineRule="auto"/>
        <w:ind w:right="361" w:hanging="455"/>
      </w:pPr>
      <w:r w:rsidRPr="008D2139">
        <w:rPr>
          <w:lang w:val="en-US"/>
        </w:rPr>
        <w:t xml:space="preserve">sonalized schedules for surveillance of low-risk prostate cancer patients. </w:t>
      </w:r>
      <w:r>
        <w:rPr>
          <w:rFonts w:ascii="Calibri" w:eastAsia="Calibri" w:hAnsi="Calibri" w:cs="Calibri"/>
          <w:sz w:val="12"/>
        </w:rPr>
        <w:t xml:space="preserve">428 </w:t>
      </w:r>
      <w:r>
        <w:rPr>
          <w:i/>
        </w:rPr>
        <w:t xml:space="preserve">Biometrics </w:t>
      </w:r>
      <w:r>
        <w:t>2019;75(1):153–62.</w:t>
      </w:r>
    </w:p>
    <w:p w14:paraId="1FA4F781" w14:textId="77777777" w:rsidR="005F5F68" w:rsidRDefault="00715FCE">
      <w:pPr>
        <w:numPr>
          <w:ilvl w:val="0"/>
          <w:numId w:val="51"/>
        </w:numPr>
        <w:ind w:right="361" w:hanging="455"/>
      </w:pPr>
      <w:r w:rsidRPr="008D2139">
        <w:rPr>
          <w:lang w:val="en-US"/>
        </w:rPr>
        <w:t xml:space="preserve">15. Coley RY, Zeger SL, Mamawala M, Pienta KJ, Carter HB. </w:t>
      </w:r>
      <w:r>
        <w:t>Prediction</w:t>
      </w:r>
    </w:p>
    <w:p w14:paraId="16B7D925" w14:textId="77777777" w:rsidR="005F5F68" w:rsidRDefault="00715FCE">
      <w:pPr>
        <w:numPr>
          <w:ilvl w:val="0"/>
          <w:numId w:val="51"/>
        </w:numPr>
        <w:spacing w:after="182" w:line="396" w:lineRule="auto"/>
        <w:ind w:right="361" w:hanging="455"/>
      </w:pPr>
      <w:r w:rsidRPr="008D2139">
        <w:rPr>
          <w:lang w:val="en-US"/>
        </w:rPr>
        <w:t xml:space="preserve">of the pathologic gleason score to inform a personalized management </w:t>
      </w:r>
      <w:r w:rsidRPr="008D2139">
        <w:rPr>
          <w:rFonts w:ascii="Calibri" w:eastAsia="Calibri" w:hAnsi="Calibri" w:cs="Calibri"/>
          <w:sz w:val="12"/>
          <w:lang w:val="en-US"/>
        </w:rPr>
        <w:t xml:space="preserve">431 </w:t>
      </w:r>
      <w:r w:rsidRPr="008D2139">
        <w:rPr>
          <w:lang w:val="en-US"/>
        </w:rPr>
        <w:t xml:space="preserve">program for prostate cancer. </w:t>
      </w:r>
      <w:r>
        <w:rPr>
          <w:i/>
        </w:rPr>
        <w:t xml:space="preserve">European urology </w:t>
      </w:r>
      <w:r>
        <w:t>2017;72(1):135–41.</w:t>
      </w:r>
    </w:p>
    <w:p w14:paraId="26122CA5" w14:textId="77777777" w:rsidR="005F5F68" w:rsidRDefault="00715FCE">
      <w:pPr>
        <w:spacing w:after="199" w:line="371" w:lineRule="auto"/>
        <w:ind w:left="-5" w:right="361"/>
      </w:pPr>
      <w:r w:rsidRPr="008D2139">
        <w:rPr>
          <w:rFonts w:ascii="Calibri" w:eastAsia="Calibri" w:hAnsi="Calibri" w:cs="Calibri"/>
          <w:sz w:val="12"/>
          <w:lang w:val="en-US"/>
        </w:rPr>
        <w:t>432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 xml:space="preserve">16. Rizopoulos D. Joint Models for Longitudinal and Time-to-Event Data: </w:t>
      </w:r>
      <w:r w:rsidRPr="008D2139">
        <w:rPr>
          <w:rFonts w:ascii="Calibri" w:eastAsia="Calibri" w:hAnsi="Calibri" w:cs="Calibri"/>
          <w:sz w:val="12"/>
          <w:lang w:val="en-US"/>
        </w:rPr>
        <w:t>433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 xml:space="preserve">With Applications in R. CRC Press; 2012. </w:t>
      </w:r>
      <w:r>
        <w:t>ISBN 9781439872864.</w:t>
      </w:r>
    </w:p>
    <w:p w14:paraId="2247855E" w14:textId="77777777" w:rsidR="005F5F68" w:rsidRDefault="00715FCE">
      <w:pPr>
        <w:numPr>
          <w:ilvl w:val="0"/>
          <w:numId w:val="52"/>
        </w:numPr>
        <w:ind w:right="361" w:hanging="871"/>
      </w:pPr>
      <w:r>
        <w:t>17. Bruinsma SM, Zhang L, Roobol MJ, Bangma CH, Steyerberg EW,</w:t>
      </w:r>
    </w:p>
    <w:p w14:paraId="2CD42F4E" w14:textId="77777777" w:rsidR="005F5F68" w:rsidRDefault="00715FCE">
      <w:pPr>
        <w:numPr>
          <w:ilvl w:val="0"/>
          <w:numId w:val="52"/>
        </w:numPr>
        <w:ind w:right="361" w:hanging="871"/>
      </w:pPr>
      <w:r>
        <w:t>Nieboer D, Van Hemelrijck M, consortium MFGAPPCASG, Trock B,</w:t>
      </w:r>
    </w:p>
    <w:p w14:paraId="63279A1A" w14:textId="77777777" w:rsidR="005F5F68" w:rsidRPr="008D2139" w:rsidRDefault="00715FCE">
      <w:pPr>
        <w:numPr>
          <w:ilvl w:val="0"/>
          <w:numId w:val="52"/>
        </w:numPr>
        <w:ind w:right="361" w:hanging="871"/>
        <w:rPr>
          <w:lang w:val="en-US"/>
        </w:rPr>
      </w:pPr>
      <w:r w:rsidRPr="008D2139">
        <w:rPr>
          <w:lang w:val="en-US"/>
        </w:rPr>
        <w:t>Ehdaie B, et al. The movember foundation’s gap3 cohort: a profile of</w:t>
      </w:r>
    </w:p>
    <w:p w14:paraId="014FBE53" w14:textId="77777777" w:rsidR="005F5F68" w:rsidRPr="008D2139" w:rsidRDefault="00715FCE">
      <w:pPr>
        <w:numPr>
          <w:ilvl w:val="0"/>
          <w:numId w:val="52"/>
        </w:numPr>
        <w:spacing w:after="150"/>
        <w:ind w:right="361" w:hanging="871"/>
        <w:rPr>
          <w:lang w:val="en-US"/>
        </w:rPr>
      </w:pPr>
      <w:r w:rsidRPr="008D2139">
        <w:rPr>
          <w:lang w:val="en-US"/>
        </w:rPr>
        <w:t>the largest global prostate cancer active surveillance database to date.</w:t>
      </w:r>
    </w:p>
    <w:p w14:paraId="6B4538B0" w14:textId="77777777" w:rsidR="005F5F68" w:rsidRDefault="00715FCE">
      <w:pPr>
        <w:numPr>
          <w:ilvl w:val="0"/>
          <w:numId w:val="52"/>
        </w:numPr>
        <w:spacing w:after="331"/>
        <w:ind w:right="361" w:hanging="871"/>
      </w:pPr>
      <w:r>
        <w:rPr>
          <w:i/>
        </w:rPr>
        <w:t xml:space="preserve">BJU international </w:t>
      </w:r>
      <w:r>
        <w:t>2018;121(5):737–44.</w:t>
      </w:r>
    </w:p>
    <w:p w14:paraId="599C9D2A" w14:textId="77777777" w:rsidR="005F5F68" w:rsidRDefault="00715FCE">
      <w:pPr>
        <w:numPr>
          <w:ilvl w:val="0"/>
          <w:numId w:val="52"/>
        </w:numPr>
        <w:spacing w:after="180" w:line="398" w:lineRule="auto"/>
        <w:ind w:right="361" w:hanging="871"/>
      </w:pPr>
      <w:r>
        <w:t xml:space="preserve">18. Laird NM, Ware JH, et al. </w:t>
      </w:r>
      <w:r w:rsidRPr="008D2139">
        <w:rPr>
          <w:lang w:val="en-US"/>
        </w:rPr>
        <w:t xml:space="preserve">Random-effects models for longitudinal data. </w:t>
      </w:r>
      <w:r>
        <w:rPr>
          <w:rFonts w:ascii="Calibri" w:eastAsia="Calibri" w:hAnsi="Calibri" w:cs="Calibri"/>
          <w:sz w:val="12"/>
        </w:rPr>
        <w:t xml:space="preserve">440 </w:t>
      </w:r>
      <w:r>
        <w:rPr>
          <w:i/>
        </w:rPr>
        <w:t xml:space="preserve">Biometrics </w:t>
      </w:r>
      <w:r>
        <w:t>1982;38(4):963–74.</w:t>
      </w:r>
    </w:p>
    <w:p w14:paraId="684648EB" w14:textId="77777777" w:rsidR="005F5F68" w:rsidRPr="008D2139" w:rsidRDefault="00715FCE">
      <w:pPr>
        <w:numPr>
          <w:ilvl w:val="0"/>
          <w:numId w:val="53"/>
        </w:numPr>
        <w:ind w:right="361" w:hanging="871"/>
        <w:rPr>
          <w:lang w:val="en-US"/>
        </w:rPr>
      </w:pPr>
      <w:r w:rsidRPr="008D2139">
        <w:rPr>
          <w:lang w:val="en-US"/>
        </w:rPr>
        <w:t>19. Vickers AJ, Savage C, O’Brien MF, Lilja H. Systematic review of pre-</w:t>
      </w:r>
    </w:p>
    <w:p w14:paraId="6B685874" w14:textId="77777777" w:rsidR="005F5F68" w:rsidRPr="008D2139" w:rsidRDefault="00715FCE">
      <w:pPr>
        <w:numPr>
          <w:ilvl w:val="0"/>
          <w:numId w:val="53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treatment prostate-specific antigen velocity and doubling time as pre-</w:t>
      </w:r>
    </w:p>
    <w:p w14:paraId="1D16485D" w14:textId="77777777" w:rsidR="005F5F68" w:rsidRPr="008D2139" w:rsidRDefault="00715FCE">
      <w:pPr>
        <w:numPr>
          <w:ilvl w:val="0"/>
          <w:numId w:val="53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 xml:space="preserve">dictors for prostate cancer. </w:t>
      </w:r>
      <w:r w:rsidRPr="008D2139">
        <w:rPr>
          <w:i/>
          <w:lang w:val="en-US"/>
        </w:rPr>
        <w:t xml:space="preserve">Journal of Clinical Oncology </w:t>
      </w:r>
      <w:r w:rsidRPr="008D2139">
        <w:rPr>
          <w:lang w:val="en-US"/>
        </w:rPr>
        <w:t xml:space="preserve">2009;27(3):398. </w:t>
      </w:r>
      <w:r w:rsidRPr="008D2139">
        <w:rPr>
          <w:rFonts w:ascii="Calibri" w:eastAsia="Calibri" w:hAnsi="Calibri" w:cs="Calibri"/>
          <w:sz w:val="12"/>
          <w:lang w:val="en-US"/>
        </w:rPr>
        <w:t>444</w:t>
      </w:r>
      <w:r w:rsidRPr="008D2139">
        <w:rPr>
          <w:rFonts w:ascii="Calibri" w:eastAsia="Calibri" w:hAnsi="Calibri" w:cs="Calibri"/>
          <w:sz w:val="12"/>
          <w:lang w:val="en-US"/>
        </w:rPr>
        <w:tab/>
      </w:r>
      <w:r w:rsidRPr="008D2139">
        <w:rPr>
          <w:lang w:val="en-US"/>
        </w:rPr>
        <w:t>20. Rizopoulos D. The R package JMbayes for fitting joint models for lon-</w:t>
      </w:r>
    </w:p>
    <w:p w14:paraId="7AE2D2C0" w14:textId="77777777" w:rsidR="005F5F68" w:rsidRDefault="00715FCE">
      <w:pPr>
        <w:spacing w:after="161" w:line="409" w:lineRule="auto"/>
        <w:ind w:left="-5" w:right="361"/>
      </w:pPr>
      <w:r w:rsidRPr="008D2139">
        <w:rPr>
          <w:rFonts w:ascii="Calibri" w:eastAsia="Calibri" w:hAnsi="Calibri" w:cs="Calibri"/>
          <w:sz w:val="12"/>
          <w:lang w:val="en-US"/>
        </w:rPr>
        <w:t xml:space="preserve">445 </w:t>
      </w:r>
      <w:r w:rsidRPr="008D2139">
        <w:rPr>
          <w:lang w:val="en-US"/>
        </w:rPr>
        <w:t xml:space="preserve">gitudinal and time-to-event data using MCMC. </w:t>
      </w:r>
      <w:r>
        <w:rPr>
          <w:i/>
        </w:rPr>
        <w:t xml:space="preserve">Journal of Statistical </w:t>
      </w:r>
      <w:r>
        <w:rPr>
          <w:rFonts w:ascii="Calibri" w:eastAsia="Calibri" w:hAnsi="Calibri" w:cs="Calibri"/>
          <w:sz w:val="12"/>
        </w:rPr>
        <w:t xml:space="preserve">446 </w:t>
      </w:r>
      <w:r>
        <w:rPr>
          <w:i/>
        </w:rPr>
        <w:t xml:space="preserve">Software </w:t>
      </w:r>
      <w:r>
        <w:t>2016;72(7):1–46.</w:t>
      </w:r>
    </w:p>
    <w:p w14:paraId="6ABC0E14" w14:textId="77777777" w:rsidR="005F5F68" w:rsidRDefault="00715FCE">
      <w:pPr>
        <w:numPr>
          <w:ilvl w:val="0"/>
          <w:numId w:val="54"/>
        </w:numPr>
        <w:ind w:right="361" w:hanging="455"/>
      </w:pPr>
      <w:r w:rsidRPr="008D2139">
        <w:rPr>
          <w:lang w:val="en-US"/>
        </w:rPr>
        <w:t xml:space="preserve">21. Rizopoulos D, Molenberghs G, Lesaffre EM. </w:t>
      </w:r>
      <w:r>
        <w:t>Dynamic predictions with</w:t>
      </w:r>
    </w:p>
    <w:p w14:paraId="4B74F8B2" w14:textId="77777777" w:rsidR="005F5F68" w:rsidRDefault="00715FCE">
      <w:pPr>
        <w:numPr>
          <w:ilvl w:val="0"/>
          <w:numId w:val="54"/>
        </w:numPr>
        <w:spacing w:after="204" w:line="396" w:lineRule="auto"/>
        <w:ind w:right="361" w:hanging="455"/>
      </w:pPr>
      <w:r w:rsidRPr="008D2139">
        <w:rPr>
          <w:lang w:val="en-US"/>
        </w:rPr>
        <w:t xml:space="preserve">time-dependent covariates in survival analysis using joint modeling and </w:t>
      </w:r>
      <w:r w:rsidRPr="008D2139">
        <w:rPr>
          <w:rFonts w:ascii="Calibri" w:eastAsia="Calibri" w:hAnsi="Calibri" w:cs="Calibri"/>
          <w:sz w:val="12"/>
          <w:lang w:val="en-US"/>
        </w:rPr>
        <w:t xml:space="preserve">449 </w:t>
      </w:r>
      <w:r w:rsidRPr="008D2139">
        <w:rPr>
          <w:lang w:val="en-US"/>
        </w:rPr>
        <w:t xml:space="preserve">landmarking. </w:t>
      </w:r>
      <w:r>
        <w:rPr>
          <w:i/>
        </w:rPr>
        <w:t xml:space="preserve">Biometrical Journal </w:t>
      </w:r>
      <w:r>
        <w:t>2017;59(6):1261–76.</w:t>
      </w:r>
    </w:p>
    <w:p w14:paraId="61759FED" w14:textId="77777777" w:rsidR="005F5F68" w:rsidRPr="008D2139" w:rsidRDefault="00715FCE">
      <w:pPr>
        <w:numPr>
          <w:ilvl w:val="0"/>
          <w:numId w:val="55"/>
        </w:numPr>
        <w:spacing w:after="160"/>
        <w:ind w:right="361" w:hanging="455"/>
        <w:rPr>
          <w:lang w:val="en-US"/>
        </w:rPr>
      </w:pPr>
      <w:r w:rsidRPr="008D2139">
        <w:rPr>
          <w:lang w:val="en-US"/>
        </w:rPr>
        <w:t>22. Royston P, Altman DG.</w:t>
      </w:r>
      <w:r w:rsidRPr="008D2139">
        <w:rPr>
          <w:lang w:val="en-US"/>
        </w:rPr>
        <w:tab/>
        <w:t>External validation of a cox prognostic</w:t>
      </w:r>
    </w:p>
    <w:p w14:paraId="78852A13" w14:textId="77777777" w:rsidR="005F5F68" w:rsidRPr="008D2139" w:rsidRDefault="00715FCE">
      <w:pPr>
        <w:numPr>
          <w:ilvl w:val="0"/>
          <w:numId w:val="55"/>
        </w:numPr>
        <w:spacing w:after="175" w:line="387" w:lineRule="auto"/>
        <w:ind w:right="361" w:hanging="455"/>
        <w:rPr>
          <w:lang w:val="en-US"/>
        </w:rPr>
      </w:pPr>
      <w:r w:rsidRPr="008D2139">
        <w:rPr>
          <w:lang w:val="en-US"/>
        </w:rPr>
        <w:t xml:space="preserve">model: principles and methods. </w:t>
      </w:r>
      <w:r w:rsidRPr="008D2139">
        <w:rPr>
          <w:i/>
          <w:lang w:val="en-US"/>
        </w:rPr>
        <w:t xml:space="preserve">BMC medical research methodology </w:t>
      </w:r>
      <w:r w:rsidRPr="008D2139">
        <w:rPr>
          <w:rFonts w:ascii="Calibri" w:eastAsia="Calibri" w:hAnsi="Calibri" w:cs="Calibri"/>
          <w:sz w:val="12"/>
          <w:lang w:val="en-US"/>
        </w:rPr>
        <w:t xml:space="preserve">452 </w:t>
      </w:r>
      <w:r w:rsidRPr="008D2139">
        <w:rPr>
          <w:lang w:val="en-US"/>
        </w:rPr>
        <w:t>2013;13(1):33.</w:t>
      </w:r>
    </w:p>
    <w:p w14:paraId="27AC1915" w14:textId="77777777" w:rsidR="005F5F68" w:rsidRPr="008D2139" w:rsidRDefault="00715FCE">
      <w:pPr>
        <w:numPr>
          <w:ilvl w:val="0"/>
          <w:numId w:val="56"/>
        </w:numPr>
        <w:ind w:right="361" w:hanging="871"/>
        <w:rPr>
          <w:lang w:val="en-US"/>
        </w:rPr>
      </w:pPr>
      <w:r w:rsidRPr="008D2139">
        <w:rPr>
          <w:lang w:val="en-US"/>
        </w:rPr>
        <w:t>23. Steyerberg EW, Vickers AJ, Cook NR, Gerds T, Gonen M, Obuchowski</w:t>
      </w:r>
    </w:p>
    <w:p w14:paraId="104B0FFA" w14:textId="77777777" w:rsidR="005F5F68" w:rsidRDefault="00715FCE">
      <w:pPr>
        <w:numPr>
          <w:ilvl w:val="0"/>
          <w:numId w:val="56"/>
        </w:numPr>
        <w:spacing w:after="149"/>
        <w:ind w:right="361" w:hanging="871"/>
      </w:pPr>
      <w:r w:rsidRPr="008D2139">
        <w:rPr>
          <w:lang w:val="en-US"/>
        </w:rPr>
        <w:t xml:space="preserve">N, Pencina MJ, Kattan MW. </w:t>
      </w:r>
      <w:r>
        <w:t>Assessing the performance of prediction</w:t>
      </w:r>
    </w:p>
    <w:p w14:paraId="2AB09907" w14:textId="77777777" w:rsidR="005F5F68" w:rsidRDefault="00715FCE">
      <w:pPr>
        <w:numPr>
          <w:ilvl w:val="0"/>
          <w:numId w:val="56"/>
        </w:numPr>
        <w:spacing w:after="191" w:line="407" w:lineRule="auto"/>
        <w:ind w:right="361" w:hanging="871"/>
      </w:pPr>
      <w:r w:rsidRPr="008D2139">
        <w:rPr>
          <w:lang w:val="en-US"/>
        </w:rPr>
        <w:t xml:space="preserve">models: a framework for some traditional and novel measures. </w:t>
      </w:r>
      <w:r>
        <w:rPr>
          <w:i/>
        </w:rPr>
        <w:t>Epidemi</w:t>
      </w:r>
      <w:r>
        <w:rPr>
          <w:rFonts w:ascii="Calibri" w:eastAsia="Calibri" w:hAnsi="Calibri" w:cs="Calibri"/>
          <w:sz w:val="12"/>
        </w:rPr>
        <w:t xml:space="preserve">456 </w:t>
      </w:r>
      <w:r>
        <w:rPr>
          <w:i/>
        </w:rPr>
        <w:t xml:space="preserve">ology (Cambridge, Mass) </w:t>
      </w:r>
      <w:r>
        <w:t>2010;21(1):128.</w:t>
      </w:r>
    </w:p>
    <w:p w14:paraId="53EB65A7" w14:textId="77777777" w:rsidR="005F5F68" w:rsidRPr="008D2139" w:rsidRDefault="00715FCE">
      <w:pPr>
        <w:numPr>
          <w:ilvl w:val="0"/>
          <w:numId w:val="57"/>
        </w:numPr>
        <w:spacing w:after="160"/>
        <w:ind w:right="273" w:hanging="455"/>
        <w:jc w:val="left"/>
        <w:rPr>
          <w:lang w:val="en-US"/>
        </w:rPr>
      </w:pPr>
      <w:r w:rsidRPr="008D2139">
        <w:rPr>
          <w:lang w:val="en-US"/>
        </w:rPr>
        <w:t>24. Turnbull BW.</w:t>
      </w:r>
      <w:r w:rsidRPr="008D2139">
        <w:rPr>
          <w:lang w:val="en-US"/>
        </w:rPr>
        <w:tab/>
        <w:t>The empirical distribution function with arbitrarily</w:t>
      </w:r>
    </w:p>
    <w:p w14:paraId="08A795C8" w14:textId="77777777" w:rsidR="005F5F68" w:rsidRPr="008D2139" w:rsidRDefault="00715FCE">
      <w:pPr>
        <w:numPr>
          <w:ilvl w:val="0"/>
          <w:numId w:val="57"/>
        </w:numPr>
        <w:spacing w:after="183" w:line="406" w:lineRule="auto"/>
        <w:ind w:right="273" w:hanging="455"/>
        <w:jc w:val="left"/>
        <w:rPr>
          <w:lang w:val="en-US"/>
        </w:rPr>
      </w:pPr>
      <w:r w:rsidRPr="008D2139">
        <w:rPr>
          <w:lang w:val="en-US"/>
        </w:rPr>
        <w:t xml:space="preserve">grouped, censored and truncated data. </w:t>
      </w:r>
      <w:r w:rsidRPr="008D2139">
        <w:rPr>
          <w:i/>
          <w:lang w:val="en-US"/>
        </w:rPr>
        <w:t>Journal of the Royal Statisti</w:t>
      </w:r>
      <w:r w:rsidRPr="008D2139">
        <w:rPr>
          <w:rFonts w:ascii="Calibri" w:eastAsia="Calibri" w:hAnsi="Calibri" w:cs="Calibri"/>
          <w:sz w:val="12"/>
          <w:lang w:val="en-US"/>
        </w:rPr>
        <w:t xml:space="preserve">459 </w:t>
      </w:r>
      <w:r w:rsidRPr="008D2139">
        <w:rPr>
          <w:i/>
          <w:lang w:val="en-US"/>
        </w:rPr>
        <w:t xml:space="preserve">cal Society Series B (Methodological) </w:t>
      </w:r>
      <w:r w:rsidRPr="008D2139">
        <w:rPr>
          <w:lang w:val="en-US"/>
        </w:rPr>
        <w:t>1976;38(3):290–5.</w:t>
      </w:r>
    </w:p>
    <w:p w14:paraId="2029D287" w14:textId="77777777" w:rsidR="005F5F68" w:rsidRPr="008D2139" w:rsidRDefault="00715FCE">
      <w:pPr>
        <w:numPr>
          <w:ilvl w:val="0"/>
          <w:numId w:val="58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25. Ankerst DP, Xia J, Thompson Jr IM, Hoefler J, Newcomb LF, Brooks</w:t>
      </w:r>
    </w:p>
    <w:p w14:paraId="7F7E59B5" w14:textId="77777777" w:rsidR="005F5F68" w:rsidRDefault="00715FCE">
      <w:pPr>
        <w:numPr>
          <w:ilvl w:val="0"/>
          <w:numId w:val="58"/>
        </w:numPr>
        <w:ind w:right="361" w:hanging="871"/>
      </w:pPr>
      <w:r w:rsidRPr="008D2139">
        <w:rPr>
          <w:lang w:val="en-US"/>
        </w:rPr>
        <w:t>JD, Carroll PR, Ellis WJ, Gleave ME, Lance RS, et al.</w:t>
      </w:r>
      <w:r w:rsidRPr="008D2139">
        <w:rPr>
          <w:lang w:val="en-US"/>
        </w:rPr>
        <w:tab/>
      </w:r>
      <w:r>
        <w:t>Precision</w:t>
      </w:r>
    </w:p>
    <w:p w14:paraId="2D447EB3" w14:textId="77777777" w:rsidR="005F5F68" w:rsidRPr="008D2139" w:rsidRDefault="00715FCE">
      <w:pPr>
        <w:numPr>
          <w:ilvl w:val="0"/>
          <w:numId w:val="58"/>
        </w:numPr>
        <w:ind w:right="361" w:hanging="871"/>
        <w:rPr>
          <w:lang w:val="en-US"/>
        </w:rPr>
      </w:pPr>
      <w:r w:rsidRPr="008D2139">
        <w:rPr>
          <w:lang w:val="en-US"/>
        </w:rPr>
        <w:t>medicine in active surveillance for prostate cancer: development of the</w:t>
      </w:r>
    </w:p>
    <w:p w14:paraId="37BD5BF0" w14:textId="77777777" w:rsidR="005F5F68" w:rsidRDefault="00715FCE">
      <w:pPr>
        <w:numPr>
          <w:ilvl w:val="0"/>
          <w:numId w:val="58"/>
        </w:numPr>
        <w:spacing w:after="174" w:line="396" w:lineRule="auto"/>
        <w:ind w:right="361" w:hanging="871"/>
      </w:pPr>
      <w:r w:rsidRPr="008D2139">
        <w:rPr>
          <w:lang w:val="en-US"/>
        </w:rPr>
        <w:t xml:space="preserve">canary–early detection research network active surveillance biopsy risk </w:t>
      </w:r>
      <w:r w:rsidRPr="008D2139">
        <w:rPr>
          <w:rFonts w:ascii="Calibri" w:eastAsia="Calibri" w:hAnsi="Calibri" w:cs="Calibri"/>
          <w:sz w:val="12"/>
          <w:lang w:val="en-US"/>
        </w:rPr>
        <w:t xml:space="preserve">464 </w:t>
      </w:r>
      <w:r w:rsidRPr="008D2139">
        <w:rPr>
          <w:lang w:val="en-US"/>
        </w:rPr>
        <w:t xml:space="preserve">calculator. </w:t>
      </w:r>
      <w:r>
        <w:rPr>
          <w:i/>
        </w:rPr>
        <w:t xml:space="preserve">European urology </w:t>
      </w:r>
      <w:r>
        <w:t>2015;68(6):1083–8.</w:t>
      </w:r>
    </w:p>
    <w:p w14:paraId="767CE7E4" w14:textId="77777777" w:rsidR="005F5F68" w:rsidRPr="008D2139" w:rsidRDefault="00715FCE">
      <w:pPr>
        <w:numPr>
          <w:ilvl w:val="0"/>
          <w:numId w:val="59"/>
        </w:numPr>
        <w:spacing w:after="149"/>
        <w:ind w:right="361" w:hanging="871"/>
        <w:rPr>
          <w:lang w:val="en-US"/>
        </w:rPr>
      </w:pPr>
      <w:r w:rsidRPr="008D2139">
        <w:rPr>
          <w:lang w:val="en-US"/>
        </w:rPr>
        <w:t>26. Balasubramanian R, Lagakos SW. Estimation of a failure time distribu-</w:t>
      </w:r>
    </w:p>
    <w:p w14:paraId="30D910A3" w14:textId="77777777" w:rsidR="005F5F68" w:rsidRDefault="00715FCE">
      <w:pPr>
        <w:numPr>
          <w:ilvl w:val="0"/>
          <w:numId w:val="59"/>
        </w:numPr>
        <w:ind w:right="361" w:hanging="871"/>
      </w:pPr>
      <w:r w:rsidRPr="008D2139">
        <w:rPr>
          <w:lang w:val="en-US"/>
        </w:rPr>
        <w:t xml:space="preserve">tion based on imperfect diagnostic tests. </w:t>
      </w:r>
      <w:r>
        <w:rPr>
          <w:i/>
        </w:rPr>
        <w:t xml:space="preserve">Biometrika </w:t>
      </w:r>
      <w:r>
        <w:t>2003;90(1):171–82.</w:t>
      </w:r>
    </w:p>
    <w:sectPr w:rsidR="005F5F68">
      <w:headerReference w:type="even" r:id="rId24"/>
      <w:headerReference w:type="default" r:id="rId25"/>
      <w:headerReference w:type="first" r:id="rId26"/>
      <w:pgSz w:w="12240" w:h="15840"/>
      <w:pgMar w:top="2516" w:right="1876" w:bottom="1390" w:left="1827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.H. Bangma" w:date="2019-12-23T10:15:00Z" w:initials="CB">
    <w:p w14:paraId="264874D0" w14:textId="77777777" w:rsidR="00DE1073" w:rsidRPr="008D2139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D2139">
        <w:rPr>
          <w:lang w:val="en-US"/>
        </w:rPr>
        <w:t xml:space="preserve">This is relevant, so doctors know that they do not need MRI </w:t>
      </w:r>
      <w:r>
        <w:rPr>
          <w:lang w:val="en-US"/>
        </w:rPr>
        <w:t>fort his, they can use it world wide</w:t>
      </w:r>
    </w:p>
  </w:comment>
  <w:comment w:id="5" w:author="C.H. Bangma" w:date="2019-12-23T10:07:00Z" w:initials="CB">
    <w:p w14:paraId="44B615C5" w14:textId="77777777" w:rsidR="00DE1073" w:rsidRPr="008D2139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D2139">
        <w:rPr>
          <w:lang w:val="en-US"/>
        </w:rPr>
        <w:t>Is this staccato style according to the journal?</w:t>
      </w:r>
    </w:p>
  </w:comment>
  <w:comment w:id="10" w:author="C.H. Bangma" w:date="2019-12-23T10:19:00Z" w:initials="CB">
    <w:p w14:paraId="186E07FA" w14:textId="77777777" w:rsidR="00DE1073" w:rsidRPr="002727F9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727F9">
        <w:rPr>
          <w:lang w:val="en-US"/>
        </w:rPr>
        <w:t xml:space="preserve">Cohorst do not decide, and biopsies are not decided. </w:t>
      </w:r>
      <w:r>
        <w:rPr>
          <w:lang w:val="en-US"/>
        </w:rPr>
        <w:t xml:space="preserve">So: in some cohorts, MRI is used to explore the possibility of targeting visible tumour by biopsy, and to study the value for tumour monitoring. </w:t>
      </w:r>
    </w:p>
  </w:comment>
  <w:comment w:id="11" w:author="C.H. Bangma" w:date="2019-12-23T10:23:00Z" w:initials="CB">
    <w:p w14:paraId="5034BA64" w14:textId="47B8179A" w:rsidR="00DE1073" w:rsidRPr="002727F9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Why use</w:t>
      </w:r>
      <w:r w:rsidRPr="002727F9">
        <w:rPr>
          <w:lang w:val="en-US"/>
        </w:rPr>
        <w:t xml:space="preserve"> however? </w:t>
      </w:r>
      <w:r>
        <w:rPr>
          <w:lang w:val="en-US"/>
        </w:rPr>
        <w:t>I would say</w:t>
      </w:r>
      <w:r w:rsidRPr="002727F9">
        <w:rPr>
          <w:lang w:val="en-US"/>
        </w:rPr>
        <w:t>: due</w:t>
      </w:r>
      <w:r>
        <w:rPr>
          <w:lang w:val="en-US"/>
        </w:rPr>
        <w:t xml:space="preserve"> </w:t>
      </w:r>
      <w:r w:rsidRPr="002727F9">
        <w:rPr>
          <w:lang w:val="en-US"/>
        </w:rPr>
        <w:t>to the differences in underlaying risks across cohorts, the fixed biopsy scheme may lead to</w:t>
      </w:r>
      <w:r>
        <w:rPr>
          <w:lang w:val="en-US"/>
        </w:rPr>
        <w:t xml:space="preserve"> many</w:t>
      </w:r>
      <w:r w:rsidRPr="002727F9">
        <w:rPr>
          <w:lang w:val="en-US"/>
        </w:rPr>
        <w:t xml:space="preserve"> unnecessary biopsies</w:t>
      </w:r>
      <w:r>
        <w:rPr>
          <w:lang w:val="en-US"/>
        </w:rPr>
        <w:t xml:space="preserve"> per cohort, as well as across cohorts.</w:t>
      </w:r>
    </w:p>
  </w:comment>
  <w:comment w:id="12" w:author="C.H. Bangma" w:date="2019-12-23T10:35:00Z" w:initials="CB">
    <w:p w14:paraId="11DF6D7D" w14:textId="2B6440A8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 xml:space="preserve">Needs better descritpion. How many / how long follow up, </w:t>
      </w:r>
      <w:r>
        <w:rPr>
          <w:lang w:val="en-US"/>
        </w:rPr>
        <w:t>how many justhad 1</w:t>
      </w:r>
      <w:r w:rsidRPr="00DE1073">
        <w:rPr>
          <w:lang w:val="en-US"/>
        </w:rPr>
        <w:t xml:space="preserve"> biop</w:t>
      </w:r>
      <w:r>
        <w:rPr>
          <w:lang w:val="en-US"/>
        </w:rPr>
        <w:t>sy</w:t>
      </w:r>
      <w:r w:rsidRPr="00DE1073">
        <w:rPr>
          <w:lang w:val="en-US"/>
        </w:rPr>
        <w:t>? Etc exclusion fort he calulations</w:t>
      </w:r>
    </w:p>
  </w:comment>
  <w:comment w:id="13" w:author="C.H. Bangma" w:date="2019-12-23T10:54:00Z" w:initials="CB">
    <w:p w14:paraId="6E54F329" w14:textId="233115DF" w:rsid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 xml:space="preserve">Are the patients who received </w:t>
      </w:r>
      <w:r>
        <w:rPr>
          <w:lang w:val="en-US"/>
        </w:rPr>
        <w:t xml:space="preserve">(any) </w:t>
      </w:r>
      <w:r w:rsidRPr="00DE1073">
        <w:rPr>
          <w:lang w:val="en-US"/>
        </w:rPr>
        <w:t>MRI removed from the</w:t>
      </w:r>
      <w:r>
        <w:rPr>
          <w:lang w:val="en-US"/>
        </w:rPr>
        <w:t>se</w:t>
      </w:r>
      <w:r w:rsidRPr="00DE1073">
        <w:rPr>
          <w:lang w:val="en-US"/>
        </w:rPr>
        <w:t xml:space="preserve"> cohort</w:t>
      </w:r>
      <w:r>
        <w:rPr>
          <w:lang w:val="en-US"/>
        </w:rPr>
        <w:t>s</w:t>
      </w:r>
      <w:r w:rsidRPr="00DE1073">
        <w:rPr>
          <w:lang w:val="en-US"/>
        </w:rPr>
        <w:t>?</w:t>
      </w:r>
      <w:r>
        <w:rPr>
          <w:lang w:val="en-US"/>
        </w:rPr>
        <w:t xml:space="preserve"> Otherwise this would be a methodological flaw?</w:t>
      </w:r>
    </w:p>
    <w:p w14:paraId="2D20C3D6" w14:textId="77777777" w:rsidR="00DE1073" w:rsidRPr="00DE1073" w:rsidRDefault="00DE1073">
      <w:pPr>
        <w:pStyle w:val="CommentText"/>
        <w:rPr>
          <w:lang w:val="en-US"/>
        </w:rPr>
      </w:pPr>
    </w:p>
    <w:p w14:paraId="4378221C" w14:textId="40112F6B" w:rsidR="00DE1073" w:rsidRDefault="00DE1073">
      <w:pPr>
        <w:pStyle w:val="CommentText"/>
      </w:pPr>
      <w:r w:rsidRPr="00DE1073">
        <w:t xml:space="preserve">In hoeverre zijn deze gebruikte cohorts ‘geschoond’ van MRI? </w:t>
      </w:r>
      <w:r w:rsidRPr="00DE1073">
        <w:rPr>
          <w:lang w:val="en-US"/>
        </w:rPr>
        <w:t xml:space="preserve">En zijn dus </w:t>
      </w:r>
      <w:r>
        <w:t>alleen de patienten gebruikt die nooit een mri hebben gezien? Anders is er toch een methodologische flaw?</w:t>
      </w:r>
    </w:p>
  </w:comment>
  <w:comment w:id="14" w:author="C.H. Bangma" w:date="2019-12-23T10:40:00Z" w:initials="CB">
    <w:p w14:paraId="64B58311" w14:textId="37C70F32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>Could you explain this better?</w:t>
      </w:r>
      <w:r>
        <w:rPr>
          <w:lang w:val="en-US"/>
        </w:rPr>
        <w:t xml:space="preserve"> Why is it more precise? It is going up and down.. in contrast to the constant psav.</w:t>
      </w:r>
    </w:p>
    <w:p w14:paraId="0DAD69F8" w14:textId="77777777" w:rsidR="00DE1073" w:rsidRDefault="00DE1073">
      <w:pPr>
        <w:pStyle w:val="CommentText"/>
        <w:rPr>
          <w:lang w:val="en-US"/>
        </w:rPr>
      </w:pPr>
    </w:p>
    <w:p w14:paraId="72C173DF" w14:textId="22721572" w:rsidR="00DE1073" w:rsidRDefault="00DE1073">
      <w:pPr>
        <w:pStyle w:val="CommentText"/>
      </w:pPr>
      <w:r>
        <w:t>Kun je dit beter uitleggen? Waarom is het meer precise? Het gaat immers op en neer…..itt tot de constant psav.</w:t>
      </w:r>
    </w:p>
  </w:comment>
  <w:comment w:id="15" w:author="C.H. Bangma" w:date="2019-12-23T10:42:00Z" w:initials="CB">
    <w:p w14:paraId="64C8661C" w14:textId="60FD236C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>Figure below, why are ther no units mentioned at the yaxes?</w:t>
      </w:r>
    </w:p>
    <w:p w14:paraId="02871AD7" w14:textId="6A9EAFBA" w:rsidR="00DE1073" w:rsidRDefault="00DE1073">
      <w:pPr>
        <w:pStyle w:val="CommentText"/>
      </w:pPr>
      <w:r>
        <w:t>Figuur hieronder: waarom staan er geen eenheden in de y as?</w:t>
      </w:r>
    </w:p>
  </w:comment>
  <w:comment w:id="16" w:author="C.H. Bangma" w:date="2019-12-23T10:46:00Z" w:initials="CB">
    <w:p w14:paraId="6B751FF8" w14:textId="00EBD41A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>Figure B is too small so you cannot see the misfit due</w:t>
      </w:r>
      <w:r>
        <w:rPr>
          <w:lang w:val="en-US"/>
        </w:rPr>
        <w:t xml:space="preserve"> </w:t>
      </w:r>
      <w:r w:rsidRPr="00DE1073">
        <w:rPr>
          <w:lang w:val="en-US"/>
        </w:rPr>
        <w:t>to calibration</w:t>
      </w:r>
      <w:r>
        <w:rPr>
          <w:lang w:val="en-US"/>
        </w:rPr>
        <w:t xml:space="preserve"> (too many lines to easily compare the lines with the same colour)</w:t>
      </w:r>
    </w:p>
    <w:p w14:paraId="141D6214" w14:textId="6A44C637" w:rsidR="00DE1073" w:rsidRDefault="00DE1073">
      <w:pPr>
        <w:pStyle w:val="CommentText"/>
      </w:pPr>
      <w:r>
        <w:t>De figuur B is te klein, daardoor kun je de misfit door calibratie niet goed zien (teveel lijnen om de lijnen met identieke kleuren te vergelijken tov elkaar)</w:t>
      </w:r>
    </w:p>
  </w:comment>
  <w:comment w:id="17" w:author="C.H. Bangma" w:date="2019-12-23T11:06:00Z" w:initials="CB">
    <w:p w14:paraId="4648670B" w14:textId="77777777" w:rsidR="00DE1073" w:rsidRPr="00D170AD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170AD">
        <w:rPr>
          <w:lang w:val="en-US"/>
        </w:rPr>
        <w:t xml:space="preserve">Overall, the language used in the discussion needs revision by a native speaker. </w:t>
      </w:r>
      <w:r>
        <w:rPr>
          <w:lang w:val="en-US"/>
        </w:rPr>
        <w:t>Some remarks were made in the text above already. More effortneeds to be done to make it ‘clinical’ by giving numeric examples of benefit and clinical relevance.</w:t>
      </w:r>
    </w:p>
  </w:comment>
  <w:comment w:id="18" w:author="C.H. Bangma" w:date="2019-12-23T10:56:00Z" w:initials="CB">
    <w:p w14:paraId="66EDC17C" w14:textId="6CF2FFDD" w:rsidR="00DE1073" w:rsidRDefault="00DE1073">
      <w:pPr>
        <w:pStyle w:val="CommentText"/>
      </w:pPr>
      <w:r>
        <w:rPr>
          <w:rStyle w:val="CommentReference"/>
        </w:rPr>
        <w:annotationRef/>
      </w:r>
      <w:r>
        <w:t>Without any MRI?</w:t>
      </w:r>
    </w:p>
    <w:p w14:paraId="62A5F04E" w14:textId="72349966" w:rsidR="00DE1073" w:rsidRDefault="00DE1073">
      <w:pPr>
        <w:pStyle w:val="CommentText"/>
      </w:pPr>
      <w:r>
        <w:t>Mri geschoond?</w:t>
      </w:r>
    </w:p>
  </w:comment>
  <w:comment w:id="20" w:author="C.H. Bangma" w:date="2019-12-23T10:57:00Z" w:initials="CB">
    <w:p w14:paraId="3E48B2B7" w14:textId="77777777" w:rsidR="00DE1073" w:rsidRDefault="00DE1073">
      <w:pPr>
        <w:pStyle w:val="CommentText"/>
      </w:pPr>
      <w:r>
        <w:rPr>
          <w:rStyle w:val="CommentReference"/>
        </w:rPr>
        <w:annotationRef/>
      </w:r>
      <w:r>
        <w:t>Also if they alteady used MRI??</w:t>
      </w:r>
    </w:p>
    <w:p w14:paraId="1300BBFA" w14:textId="1852DF2E" w:rsidR="00DE1073" w:rsidRDefault="00DE1073">
      <w:pPr>
        <w:pStyle w:val="CommentText"/>
      </w:pPr>
      <w:r>
        <w:t>Ook als ze al mri gebruiken??</w:t>
      </w:r>
    </w:p>
  </w:comment>
  <w:comment w:id="22" w:author="C.H. Bangma" w:date="2019-12-23T10:57:00Z" w:initials="CB">
    <w:p w14:paraId="5296B73B" w14:textId="24EA1EE9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 xml:space="preserve">How many biopsies would have been avoided in PRIAS? </w:t>
      </w:r>
      <w:r w:rsidRPr="00DE1073">
        <w:t xml:space="preserve">Or postponed? And with which risk percentage? </w:t>
      </w:r>
      <w:r w:rsidRPr="00DE1073">
        <w:rPr>
          <w:lang w:val="en-US"/>
        </w:rPr>
        <w:t>How do people decide on which risk perc to use 5 or 10%?</w:t>
      </w:r>
      <w:r>
        <w:rPr>
          <w:lang w:val="en-US"/>
        </w:rPr>
        <w:t xml:space="preserve"> Are these differences clinically relevant?</w:t>
      </w:r>
    </w:p>
    <w:p w14:paraId="278DE082" w14:textId="77777777" w:rsidR="00DE1073" w:rsidRPr="00DE1073" w:rsidRDefault="00DE1073">
      <w:pPr>
        <w:pStyle w:val="CommentText"/>
        <w:rPr>
          <w:lang w:val="en-US"/>
        </w:rPr>
      </w:pPr>
    </w:p>
    <w:p w14:paraId="1E381EEB" w14:textId="05FCE981" w:rsidR="00DE1073" w:rsidRDefault="00DE1073">
      <w:pPr>
        <w:pStyle w:val="CommentText"/>
      </w:pPr>
      <w:r>
        <w:t>Hoeveel biopten zouden er in prias voorkomen zijn? Of uitgesteld? En bij welk risico percentage? Hoe besluit men over dat gekozen risicopercentage 5 of 10 % ? zijn de verschillen dan ook klinisch relevant?</w:t>
      </w:r>
    </w:p>
  </w:comment>
  <w:comment w:id="24" w:author="C.H. Bangma" w:date="2019-12-23T10:59:00Z" w:initials="CB">
    <w:p w14:paraId="44A0D5B9" w14:textId="02313445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>SHoud the app also be present in the same monitoring environment in stead of seperatly?</w:t>
      </w:r>
    </w:p>
    <w:p w14:paraId="6A06E094" w14:textId="44B09069" w:rsidR="00DE1073" w:rsidRDefault="00DE1073">
      <w:pPr>
        <w:pStyle w:val="CommentText"/>
      </w:pPr>
      <w:r>
        <w:t>Zou die applicatie dan ook in dezlefde monitoring website moeten staan ipv apart?</w:t>
      </w:r>
    </w:p>
  </w:comment>
  <w:comment w:id="26" w:author="C.H. Bangma" w:date="2019-12-23T11:00:00Z" w:initials="CB">
    <w:p w14:paraId="2B257CEF" w14:textId="77777777" w:rsidR="00DE1073" w:rsidRPr="00DE1073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rPr>
          <w:lang w:val="en-US"/>
        </w:rPr>
        <w:t>Should this not be tested before advising use of the algoritme?</w:t>
      </w:r>
    </w:p>
    <w:p w14:paraId="24E28B59" w14:textId="580AA33F" w:rsidR="00DE1073" w:rsidRDefault="00DE1073">
      <w:pPr>
        <w:pStyle w:val="CommentText"/>
      </w:pPr>
      <w:r>
        <w:t>Zou dat niet eerst getest moeten worden alvores het algoritme te adviseren?</w:t>
      </w:r>
    </w:p>
  </w:comment>
  <w:comment w:id="28" w:author="C.H. Bangma" w:date="2019-12-23T11:02:00Z" w:initials="CB">
    <w:p w14:paraId="2208994B" w14:textId="77777777" w:rsidR="00DE1073" w:rsidRPr="00731720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31720">
        <w:rPr>
          <w:lang w:val="en-US"/>
        </w:rPr>
        <w:t xml:space="preserve">Why is it important? For whom? </w:t>
      </w:r>
      <w:r>
        <w:rPr>
          <w:lang w:val="en-US"/>
        </w:rPr>
        <w:t xml:space="preserve">What does that mean in practice? </w:t>
      </w:r>
    </w:p>
  </w:comment>
  <w:comment w:id="31" w:author="C.H. Bangma" w:date="2019-12-23T10:52:00Z" w:initials="CB">
    <w:p w14:paraId="3EEDA26B" w14:textId="77777777" w:rsidR="00DE1073" w:rsidRPr="00DE1073" w:rsidRDefault="00DE1073">
      <w:pPr>
        <w:pStyle w:val="CommentText"/>
      </w:pPr>
      <w:r>
        <w:rPr>
          <w:rStyle w:val="CommentReference"/>
        </w:rPr>
        <w:annotationRef/>
      </w:r>
      <w:r w:rsidRPr="00DE1073">
        <w:t>Alter language</w:t>
      </w:r>
    </w:p>
  </w:comment>
  <w:comment w:id="34" w:author="C.H. Bangma" w:date="2019-12-23T10:52:00Z" w:initials="CB">
    <w:p w14:paraId="3D7CCA59" w14:textId="4488A2C6" w:rsidR="00DE1073" w:rsidRPr="00354138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073">
        <w:t xml:space="preserve">?? </w:t>
      </w:r>
      <w:r w:rsidRPr="00731720">
        <w:t xml:space="preserve">explain. </w:t>
      </w:r>
      <w:r w:rsidR="00354138" w:rsidRPr="00354138">
        <w:rPr>
          <w:lang w:val="en-US"/>
        </w:rPr>
        <w:t>You did not test for MRI</w:t>
      </w:r>
    </w:p>
  </w:comment>
  <w:comment w:id="36" w:author="C.H. Bangma" w:date="2019-12-23T11:05:00Z" w:initials="CB">
    <w:p w14:paraId="40B56824" w14:textId="77777777" w:rsidR="00354138" w:rsidRPr="00354138" w:rsidRDefault="00DE1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54138" w:rsidRPr="00354138">
        <w:rPr>
          <w:lang w:val="en-US"/>
        </w:rPr>
        <w:t>This seems tob e contradictionairy ot the following sentence</w:t>
      </w:r>
    </w:p>
    <w:p w14:paraId="776B8C40" w14:textId="661B4F13" w:rsidR="00DE1073" w:rsidRDefault="00DE1073">
      <w:pPr>
        <w:pStyle w:val="CommentText"/>
      </w:pPr>
      <w:bookmarkStart w:id="37" w:name="_GoBack"/>
      <w:bookmarkEnd w:id="37"/>
      <w:r>
        <w:t>Dit lijkt in tegenspraak met de volgende zin over interobserver variatie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4874D0" w15:done="0"/>
  <w15:commentEx w15:paraId="44B615C5" w15:done="0"/>
  <w15:commentEx w15:paraId="186E07FA" w15:done="0"/>
  <w15:commentEx w15:paraId="5034BA64" w15:done="0"/>
  <w15:commentEx w15:paraId="11DF6D7D" w15:done="0"/>
  <w15:commentEx w15:paraId="4378221C" w15:done="0"/>
  <w15:commentEx w15:paraId="72C173DF" w15:done="0"/>
  <w15:commentEx w15:paraId="02871AD7" w15:done="0"/>
  <w15:commentEx w15:paraId="141D6214" w15:done="0"/>
  <w15:commentEx w15:paraId="4648670B" w15:done="0"/>
  <w15:commentEx w15:paraId="62A5F04E" w15:done="0"/>
  <w15:commentEx w15:paraId="1300BBFA" w15:done="0"/>
  <w15:commentEx w15:paraId="1E381EEB" w15:done="0"/>
  <w15:commentEx w15:paraId="6A06E094" w15:done="0"/>
  <w15:commentEx w15:paraId="24E28B59" w15:done="0"/>
  <w15:commentEx w15:paraId="2208994B" w15:done="0"/>
  <w15:commentEx w15:paraId="3EEDA26B" w15:done="0"/>
  <w15:commentEx w15:paraId="3D7CCA59" w15:done="0"/>
  <w15:commentEx w15:paraId="776B8C4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9E9E9" w14:textId="77777777" w:rsidR="00DE1073" w:rsidRDefault="00DE1073">
      <w:pPr>
        <w:spacing w:after="0" w:line="240" w:lineRule="auto"/>
      </w:pPr>
      <w:r>
        <w:separator/>
      </w:r>
    </w:p>
  </w:endnote>
  <w:endnote w:type="continuationSeparator" w:id="0">
    <w:p w14:paraId="3022EB21" w14:textId="77777777" w:rsidR="00DE1073" w:rsidRDefault="00DE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E2022" w14:textId="77777777" w:rsidR="00DE1073" w:rsidRDefault="00DE1073">
      <w:pPr>
        <w:spacing w:after="0" w:line="240" w:lineRule="auto"/>
      </w:pPr>
      <w:r>
        <w:separator/>
      </w:r>
    </w:p>
  </w:footnote>
  <w:footnote w:type="continuationSeparator" w:id="0">
    <w:p w14:paraId="451D2C3B" w14:textId="77777777" w:rsidR="00DE1073" w:rsidRDefault="00DE1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61E1E" w14:textId="77777777" w:rsidR="00DE1073" w:rsidRDefault="00DE1073">
    <w:pPr>
      <w:spacing w:after="0" w:line="259" w:lineRule="auto"/>
      <w:ind w:left="0" w:right="3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9894C" w14:textId="77777777" w:rsidR="00DE1073" w:rsidRDefault="00DE1073">
    <w:pPr>
      <w:spacing w:after="0" w:line="259" w:lineRule="auto"/>
      <w:ind w:left="0" w:right="3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5BB18" w14:textId="77777777" w:rsidR="00DE1073" w:rsidRDefault="00DE107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5D"/>
    <w:multiLevelType w:val="hybridMultilevel"/>
    <w:tmpl w:val="5F9A1D1A"/>
    <w:lvl w:ilvl="0" w:tplc="F7040F8C">
      <w:start w:val="27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8326C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A42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F84B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73E5B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AB29D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1F0C5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8459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4147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E4964"/>
    <w:multiLevelType w:val="hybridMultilevel"/>
    <w:tmpl w:val="93CEBF64"/>
    <w:lvl w:ilvl="0" w:tplc="134EE380">
      <w:start w:val="54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E06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4A89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31E31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E942A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0F0BE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3A6C0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576A3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2A2E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F5C5E"/>
    <w:multiLevelType w:val="hybridMultilevel"/>
    <w:tmpl w:val="7E167E14"/>
    <w:lvl w:ilvl="0" w:tplc="4814AAD0">
      <w:start w:val="319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92EC5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16605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144B1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58477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D6C0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72C6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DC7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20E0B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3210BD"/>
    <w:multiLevelType w:val="hybridMultilevel"/>
    <w:tmpl w:val="BEE61354"/>
    <w:lvl w:ilvl="0" w:tplc="E68E8C70">
      <w:start w:val="17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FAC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9B8EE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024A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410E6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06457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FA2E2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7EAC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FD40C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1D47FE"/>
    <w:multiLevelType w:val="hybridMultilevel"/>
    <w:tmpl w:val="331E5260"/>
    <w:lvl w:ilvl="0" w:tplc="89D8CBB6">
      <w:start w:val="226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BEC98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66237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E48B8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F2610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A2D2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D20F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0A41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12651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710F79"/>
    <w:multiLevelType w:val="hybridMultilevel"/>
    <w:tmpl w:val="92DC811A"/>
    <w:lvl w:ilvl="0" w:tplc="5D8890E8">
      <w:start w:val="391"/>
      <w:numFmt w:val="decimal"/>
      <w:lvlText w:val="%1"/>
      <w:lvlJc w:val="left"/>
      <w:pPr>
        <w:ind w:left="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52E5A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C728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500A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8185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F4804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1E2EF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4CCB7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82009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7614D3"/>
    <w:multiLevelType w:val="hybridMultilevel"/>
    <w:tmpl w:val="4CEA0500"/>
    <w:lvl w:ilvl="0" w:tplc="1D742A3E">
      <w:start w:val="376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2E66A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6C2B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9507E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6809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A34B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1BC97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278D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F828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B75DD"/>
    <w:multiLevelType w:val="hybridMultilevel"/>
    <w:tmpl w:val="F2020208"/>
    <w:lvl w:ilvl="0" w:tplc="6ED8CBAA">
      <w:start w:val="11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B2CC4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8C21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78246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8D849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84897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11E7C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19280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9F466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43A93"/>
    <w:multiLevelType w:val="hybridMultilevel"/>
    <w:tmpl w:val="9B8E3F46"/>
    <w:lvl w:ilvl="0" w:tplc="B5CAA4EA">
      <w:start w:val="460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54C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5549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4E0DC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7D871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C8C1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16B1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BCCA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16C93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A23CAA"/>
    <w:multiLevelType w:val="hybridMultilevel"/>
    <w:tmpl w:val="242ACDDC"/>
    <w:lvl w:ilvl="0" w:tplc="0C9E43AA">
      <w:start w:val="236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E6EE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E680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27A86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B4A6C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A0E0B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79E03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4CA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F477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050A49"/>
    <w:multiLevelType w:val="hybridMultilevel"/>
    <w:tmpl w:val="716A8180"/>
    <w:lvl w:ilvl="0" w:tplc="703E9C8A">
      <w:start w:val="35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FA81C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6A48F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49AAA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122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D1C65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92E44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70A44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EC276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E14A7D"/>
    <w:multiLevelType w:val="hybridMultilevel"/>
    <w:tmpl w:val="A88CAC2A"/>
    <w:lvl w:ilvl="0" w:tplc="31E2F6A0">
      <w:start w:val="394"/>
      <w:numFmt w:val="decimal"/>
      <w:lvlText w:val="%1"/>
      <w:lvlJc w:val="left"/>
      <w:pPr>
        <w:ind w:left="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59452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3280F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5C2D4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AAC5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7896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770E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3C8C5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90AE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A8754D"/>
    <w:multiLevelType w:val="hybridMultilevel"/>
    <w:tmpl w:val="C7B03C32"/>
    <w:lvl w:ilvl="0" w:tplc="DD22FFCE">
      <w:start w:val="209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CF62C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81AF9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C0B0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1F08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82E62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830B2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DD03E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A0B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EE343D"/>
    <w:multiLevelType w:val="hybridMultilevel"/>
    <w:tmpl w:val="81D89974"/>
    <w:lvl w:ilvl="0" w:tplc="909AFD82">
      <w:start w:val="457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0812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A320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B14A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D1AB5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84215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09AB2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A2C2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3C20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33063C"/>
    <w:multiLevelType w:val="hybridMultilevel"/>
    <w:tmpl w:val="AAF61218"/>
    <w:lvl w:ilvl="0" w:tplc="7916A064">
      <w:start w:val="373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19447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48E22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CBABD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1B63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4248A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1C06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B82D4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164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2A1827"/>
    <w:multiLevelType w:val="hybridMultilevel"/>
    <w:tmpl w:val="ACCCA928"/>
    <w:lvl w:ilvl="0" w:tplc="EB50ED70">
      <w:start w:val="136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9D028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CE4F6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BA94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098B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FD6BD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BD23B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CD2D4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0902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BE0526"/>
    <w:multiLevelType w:val="hybridMultilevel"/>
    <w:tmpl w:val="6F6267C4"/>
    <w:lvl w:ilvl="0" w:tplc="3F4C9D50">
      <w:start w:val="21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37220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22C37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362B5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C749D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5E205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8948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E14C1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F90C0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F512F1"/>
    <w:multiLevelType w:val="hybridMultilevel"/>
    <w:tmpl w:val="9D287CB4"/>
    <w:lvl w:ilvl="0" w:tplc="A8381234">
      <w:start w:val="76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C697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23480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6C47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210FB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FC62C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05603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19C6B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E6DC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D12564"/>
    <w:multiLevelType w:val="hybridMultilevel"/>
    <w:tmpl w:val="5DD2CF18"/>
    <w:lvl w:ilvl="0" w:tplc="6552988A">
      <w:start w:val="450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C8E3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ACF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4F0C6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E122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E048B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EAE3C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16A4E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9E09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A5244D4"/>
    <w:multiLevelType w:val="hybridMultilevel"/>
    <w:tmpl w:val="5CC0A35A"/>
    <w:lvl w:ilvl="0" w:tplc="2D8EFF96">
      <w:start w:val="434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43A13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C800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A005F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48E95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5DC38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23C0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845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BCF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30024C"/>
    <w:multiLevelType w:val="hybridMultilevel"/>
    <w:tmpl w:val="9A4E06CA"/>
    <w:lvl w:ilvl="0" w:tplc="D954F1DE">
      <w:start w:val="31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2C620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9E19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8478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A6869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C040A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0EEA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1D240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3B0E3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78446B"/>
    <w:multiLevelType w:val="hybridMultilevel"/>
    <w:tmpl w:val="01CAE300"/>
    <w:lvl w:ilvl="0" w:tplc="FC9A4046">
      <w:start w:val="154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9B8C4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1601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8269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77C8D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68E81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068CC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9208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D70B1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D851058"/>
    <w:multiLevelType w:val="hybridMultilevel"/>
    <w:tmpl w:val="484E3D64"/>
    <w:lvl w:ilvl="0" w:tplc="8F8ED6F8">
      <w:start w:val="12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3C4A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8C8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649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AE6B3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15028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4223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898ED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848A4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925A5C"/>
    <w:multiLevelType w:val="hybridMultilevel"/>
    <w:tmpl w:val="66EAA396"/>
    <w:lvl w:ilvl="0" w:tplc="615A3C94">
      <w:start w:val="10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B4FB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05E3B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0BE5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E74CE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B1672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FFCFE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F60F7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338CC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DA5DE6"/>
    <w:multiLevelType w:val="hybridMultilevel"/>
    <w:tmpl w:val="22B85BC8"/>
    <w:lvl w:ilvl="0" w:tplc="96F48720">
      <w:start w:val="38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A8002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9D69F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F018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526C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46D6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04C7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B89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C5E0F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473F3A"/>
    <w:multiLevelType w:val="hybridMultilevel"/>
    <w:tmpl w:val="AA66AD1C"/>
    <w:lvl w:ilvl="0" w:tplc="925C5520">
      <w:start w:val="27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3DA0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FFAB0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EC485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7602A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768FF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1488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DE08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50210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36201A8"/>
    <w:multiLevelType w:val="hybridMultilevel"/>
    <w:tmpl w:val="8EC45682"/>
    <w:lvl w:ilvl="0" w:tplc="199AA81E">
      <w:start w:val="86"/>
      <w:numFmt w:val="decimal"/>
      <w:lvlText w:val="%1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208205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1CAEACC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E0D460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16AFE9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462A72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570938A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A6F504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8CCE4A8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53739F9"/>
    <w:multiLevelType w:val="hybridMultilevel"/>
    <w:tmpl w:val="69788F64"/>
    <w:lvl w:ilvl="0" w:tplc="85FCA250">
      <w:start w:val="30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540DC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C0A6E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366A5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5C26E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E14CB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860B5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D0AB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61EF4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C3A3F47"/>
    <w:multiLevelType w:val="hybridMultilevel"/>
    <w:tmpl w:val="90E883D0"/>
    <w:lvl w:ilvl="0" w:tplc="688676E2">
      <w:start w:val="382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1CB8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AF61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32033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2920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D9220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14475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CCE8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AE53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E7E3406"/>
    <w:multiLevelType w:val="hybridMultilevel"/>
    <w:tmpl w:val="F7D2CD9C"/>
    <w:lvl w:ilvl="0" w:tplc="5AEA5770">
      <w:start w:val="36"/>
      <w:numFmt w:val="decimal"/>
      <w:lvlText w:val="%1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020E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064ED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96F6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4809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562E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B09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1E01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C207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E823053"/>
    <w:multiLevelType w:val="hybridMultilevel"/>
    <w:tmpl w:val="2132F1E0"/>
    <w:lvl w:ilvl="0" w:tplc="C8286520">
      <w:start w:val="100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7A23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DC8F0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BFC7A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CABA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2F40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2A085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909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FA212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244641E"/>
    <w:multiLevelType w:val="hybridMultilevel"/>
    <w:tmpl w:val="5E6A8C7C"/>
    <w:lvl w:ilvl="0" w:tplc="1ADA7CA0">
      <w:start w:val="185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C20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2B84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6ADE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F3897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AA8E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6AC9A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3D20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2F42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2C25D76"/>
    <w:multiLevelType w:val="hybridMultilevel"/>
    <w:tmpl w:val="7FDA4900"/>
    <w:lvl w:ilvl="0" w:tplc="D9BA55C4">
      <w:start w:val="1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30E9E8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EFC55C4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1CC14DA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838E464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B6E89D0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540C46A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AEFE54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4CEDD1E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8A4BD4"/>
    <w:multiLevelType w:val="hybridMultilevel"/>
    <w:tmpl w:val="B55E8114"/>
    <w:lvl w:ilvl="0" w:tplc="68087A34">
      <w:start w:val="409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082B8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D308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D048C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8B80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C043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41C0A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1424A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0A4B0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4453B84"/>
    <w:multiLevelType w:val="hybridMultilevel"/>
    <w:tmpl w:val="F830E678"/>
    <w:lvl w:ilvl="0" w:tplc="2EC471BC">
      <w:start w:val="41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AB693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A425B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B207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C4233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CE0F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249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CE8A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D24C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7037A08"/>
    <w:multiLevelType w:val="hybridMultilevel"/>
    <w:tmpl w:val="8F0AF1C8"/>
    <w:lvl w:ilvl="0" w:tplc="3F4A8432">
      <w:start w:val="328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F81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2AA71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562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6547D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7602C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6C484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ACEC0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9CE53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7C47F67"/>
    <w:multiLevelType w:val="hybridMultilevel"/>
    <w:tmpl w:val="AA1C83AE"/>
    <w:lvl w:ilvl="0" w:tplc="52AAB364">
      <w:start w:val="367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58C5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26AD7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E76E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FF8AE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68AC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2024E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B6CC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0E8B6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E554C59"/>
    <w:multiLevelType w:val="hybridMultilevel"/>
    <w:tmpl w:val="7BC49916"/>
    <w:lvl w:ilvl="0" w:tplc="806671AC">
      <w:start w:val="397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E2B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31E64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F5E96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418E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E52B9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9A61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6504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D8EF1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F4C5C1D"/>
    <w:multiLevelType w:val="hybridMultilevel"/>
    <w:tmpl w:val="3E24523C"/>
    <w:lvl w:ilvl="0" w:tplc="5E7057EC">
      <w:start w:val="447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590DA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768CE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3A25A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4659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58AA8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A801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E3C6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80AE0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F4F532A"/>
    <w:multiLevelType w:val="hybridMultilevel"/>
    <w:tmpl w:val="686ECD60"/>
    <w:lvl w:ilvl="0" w:tplc="5AE0D636">
      <w:start w:val="441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204B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5E05A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1E5C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C4C64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3E843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140D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1BE8B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55A79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F9A034C"/>
    <w:multiLevelType w:val="hybridMultilevel"/>
    <w:tmpl w:val="5D0C2276"/>
    <w:lvl w:ilvl="0" w:tplc="9118AF52">
      <w:start w:val="421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926D8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09CF7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C4488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15E56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584A7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4C009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6405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0EED6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022735B"/>
    <w:multiLevelType w:val="hybridMultilevel"/>
    <w:tmpl w:val="7E5ADD0C"/>
    <w:lvl w:ilvl="0" w:tplc="A69058F8">
      <w:start w:val="263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492F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1B26F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3CAD9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01ECA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852F1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E4A6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9A4D8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D5C08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06043F3"/>
    <w:multiLevelType w:val="hybridMultilevel"/>
    <w:tmpl w:val="F9CA641E"/>
    <w:lvl w:ilvl="0" w:tplc="73867C10">
      <w:start w:val="322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36E72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F65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2B89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4FE8E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3A071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FC0F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BC887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9B0F8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160B58"/>
    <w:multiLevelType w:val="hybridMultilevel"/>
    <w:tmpl w:val="B2BC82B2"/>
    <w:lvl w:ilvl="0" w:tplc="445CCC88">
      <w:start w:val="140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334E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75837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60C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24D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0468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38A5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3503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C2CF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54D263A"/>
    <w:multiLevelType w:val="hybridMultilevel"/>
    <w:tmpl w:val="8EB4F352"/>
    <w:lvl w:ilvl="0" w:tplc="3C6C89F8">
      <w:start w:val="43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6811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ACC9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F6C1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446F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44E7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CC433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58E24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C40E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31E4E46"/>
    <w:multiLevelType w:val="hybridMultilevel"/>
    <w:tmpl w:val="4AF87132"/>
    <w:lvl w:ilvl="0" w:tplc="FFD2B0BA">
      <w:start w:val="162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B630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DAA2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710F2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6BC70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CE29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9C63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0AAAD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87E6E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32B2DD5"/>
    <w:multiLevelType w:val="hybridMultilevel"/>
    <w:tmpl w:val="EA988C34"/>
    <w:lvl w:ilvl="0" w:tplc="42647F94">
      <w:start w:val="280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FE84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B9861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EDA55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722A3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24CD4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876FC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86C0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858DD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A3D7778"/>
    <w:multiLevelType w:val="hybridMultilevel"/>
    <w:tmpl w:val="F50452EC"/>
    <w:lvl w:ilvl="0" w:tplc="91225D4A">
      <w:start w:val="426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E64ED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E8CFA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A431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6B0BD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F3A24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7AA4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C6A6B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BDEE8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BCB15CB"/>
    <w:multiLevelType w:val="hybridMultilevel"/>
    <w:tmpl w:val="61C8B0C2"/>
    <w:lvl w:ilvl="0" w:tplc="A7503E88">
      <w:start w:val="257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10AB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8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64FA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F7A94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91EF8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808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FB04D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79874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C814C9E"/>
    <w:multiLevelType w:val="hybridMultilevel"/>
    <w:tmpl w:val="F6D29FD4"/>
    <w:lvl w:ilvl="0" w:tplc="29306718">
      <w:start w:val="414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9AE4B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C0419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EAA58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C686F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AA68D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16B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2F48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6E7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14A6D83"/>
    <w:multiLevelType w:val="hybridMultilevel"/>
    <w:tmpl w:val="1D06D7FC"/>
    <w:lvl w:ilvl="0" w:tplc="7138E668">
      <w:start w:val="465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D389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0D6B4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A0CC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E5C19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DAE78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A20A0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0D7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E4076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2003891"/>
    <w:multiLevelType w:val="hybridMultilevel"/>
    <w:tmpl w:val="84D6AF5E"/>
    <w:lvl w:ilvl="0" w:tplc="38C42194">
      <w:start w:val="68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5E2C6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3409B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6601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6E86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90CCA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A8CE9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C9A11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C6852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3FA1E93"/>
    <w:multiLevelType w:val="hybridMultilevel"/>
    <w:tmpl w:val="52249402"/>
    <w:lvl w:ilvl="0" w:tplc="B9C8B33A">
      <w:start w:val="247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05EA5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070AD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641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24EDC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74A67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44AE2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B26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97693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49F462A"/>
    <w:multiLevelType w:val="hybridMultilevel"/>
    <w:tmpl w:val="052CB01C"/>
    <w:lvl w:ilvl="0" w:tplc="9A80BAA6">
      <w:start w:val="335"/>
      <w:numFmt w:val="decimal"/>
      <w:lvlText w:val="%1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DC54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E1A8B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8B217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67A6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D981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442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AF4A5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5CC77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5C7334A"/>
    <w:multiLevelType w:val="hybridMultilevel"/>
    <w:tmpl w:val="D1CE6C62"/>
    <w:lvl w:ilvl="0" w:tplc="8146C286">
      <w:start w:val="429"/>
      <w:numFmt w:val="decimal"/>
      <w:lvlText w:val="%1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3A09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37EA0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38C2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99217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926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EE81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EDC02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41031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7C922F4"/>
    <w:multiLevelType w:val="hybridMultilevel"/>
    <w:tmpl w:val="4A700954"/>
    <w:lvl w:ilvl="0" w:tplc="2066560E">
      <w:start w:val="361"/>
      <w:numFmt w:val="decimal"/>
      <w:lvlText w:val="%1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F8EF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4A04C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188DC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69273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632C9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D545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9B813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7F6F2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7B7E55"/>
    <w:multiLevelType w:val="hybridMultilevel"/>
    <w:tmpl w:val="A8F4232A"/>
    <w:lvl w:ilvl="0" w:tplc="583A1BD2">
      <w:start w:val="405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6B4F3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F624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1AAB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4DA7C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08C1B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9E019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B242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50465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C702B84"/>
    <w:multiLevelType w:val="hybridMultilevel"/>
    <w:tmpl w:val="502ADD94"/>
    <w:lvl w:ilvl="0" w:tplc="17F44986">
      <w:start w:val="60"/>
      <w:numFmt w:val="decimal"/>
      <w:lvlText w:val="%1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95A0E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3A63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76E8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ACA63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9F83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B24D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42AF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13A1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C8255AE"/>
    <w:multiLevelType w:val="hybridMultilevel"/>
    <w:tmpl w:val="5E88214E"/>
    <w:lvl w:ilvl="0" w:tplc="F98AE92E">
      <w:start w:val="453"/>
      <w:numFmt w:val="decimal"/>
      <w:lvlText w:val="%1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250A4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43030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1249C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78E90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58490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B6E9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62E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EA25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23"/>
  </w:num>
  <w:num w:numId="3">
    <w:abstractNumId w:val="25"/>
  </w:num>
  <w:num w:numId="4">
    <w:abstractNumId w:val="29"/>
  </w:num>
  <w:num w:numId="5">
    <w:abstractNumId w:val="44"/>
  </w:num>
  <w:num w:numId="6">
    <w:abstractNumId w:val="1"/>
  </w:num>
  <w:num w:numId="7">
    <w:abstractNumId w:val="57"/>
  </w:num>
  <w:num w:numId="8">
    <w:abstractNumId w:val="51"/>
  </w:num>
  <w:num w:numId="9">
    <w:abstractNumId w:val="17"/>
  </w:num>
  <w:num w:numId="10">
    <w:abstractNumId w:val="26"/>
  </w:num>
  <w:num w:numId="11">
    <w:abstractNumId w:val="30"/>
  </w:num>
  <w:num w:numId="12">
    <w:abstractNumId w:val="7"/>
  </w:num>
  <w:num w:numId="13">
    <w:abstractNumId w:val="22"/>
  </w:num>
  <w:num w:numId="14">
    <w:abstractNumId w:val="15"/>
  </w:num>
  <w:num w:numId="15">
    <w:abstractNumId w:val="43"/>
  </w:num>
  <w:num w:numId="16">
    <w:abstractNumId w:val="21"/>
  </w:num>
  <w:num w:numId="17">
    <w:abstractNumId w:val="45"/>
  </w:num>
  <w:num w:numId="18">
    <w:abstractNumId w:val="3"/>
  </w:num>
  <w:num w:numId="19">
    <w:abstractNumId w:val="31"/>
  </w:num>
  <w:num w:numId="20">
    <w:abstractNumId w:val="12"/>
  </w:num>
  <w:num w:numId="21">
    <w:abstractNumId w:val="16"/>
  </w:num>
  <w:num w:numId="22">
    <w:abstractNumId w:val="4"/>
  </w:num>
  <w:num w:numId="23">
    <w:abstractNumId w:val="9"/>
  </w:num>
  <w:num w:numId="24">
    <w:abstractNumId w:val="52"/>
  </w:num>
  <w:num w:numId="25">
    <w:abstractNumId w:val="48"/>
  </w:num>
  <w:num w:numId="26">
    <w:abstractNumId w:val="41"/>
  </w:num>
  <w:num w:numId="27">
    <w:abstractNumId w:val="0"/>
  </w:num>
  <w:num w:numId="28">
    <w:abstractNumId w:val="46"/>
  </w:num>
  <w:num w:numId="29">
    <w:abstractNumId w:val="27"/>
  </w:num>
  <w:num w:numId="30">
    <w:abstractNumId w:val="20"/>
  </w:num>
  <w:num w:numId="31">
    <w:abstractNumId w:val="2"/>
  </w:num>
  <w:num w:numId="32">
    <w:abstractNumId w:val="42"/>
  </w:num>
  <w:num w:numId="33">
    <w:abstractNumId w:val="35"/>
  </w:num>
  <w:num w:numId="34">
    <w:abstractNumId w:val="53"/>
  </w:num>
  <w:num w:numId="35">
    <w:abstractNumId w:val="10"/>
  </w:num>
  <w:num w:numId="36">
    <w:abstractNumId w:val="55"/>
  </w:num>
  <w:num w:numId="37">
    <w:abstractNumId w:val="36"/>
  </w:num>
  <w:num w:numId="38">
    <w:abstractNumId w:val="14"/>
  </w:num>
  <w:num w:numId="39">
    <w:abstractNumId w:val="6"/>
  </w:num>
  <w:num w:numId="40">
    <w:abstractNumId w:val="28"/>
  </w:num>
  <w:num w:numId="41">
    <w:abstractNumId w:val="24"/>
  </w:num>
  <w:num w:numId="42">
    <w:abstractNumId w:val="5"/>
  </w:num>
  <w:num w:numId="43">
    <w:abstractNumId w:val="11"/>
  </w:num>
  <w:num w:numId="44">
    <w:abstractNumId w:val="37"/>
  </w:num>
  <w:num w:numId="45">
    <w:abstractNumId w:val="56"/>
  </w:num>
  <w:num w:numId="46">
    <w:abstractNumId w:val="33"/>
  </w:num>
  <w:num w:numId="47">
    <w:abstractNumId w:val="49"/>
  </w:num>
  <w:num w:numId="48">
    <w:abstractNumId w:val="34"/>
  </w:num>
  <w:num w:numId="49">
    <w:abstractNumId w:val="40"/>
  </w:num>
  <w:num w:numId="50">
    <w:abstractNumId w:val="47"/>
  </w:num>
  <w:num w:numId="51">
    <w:abstractNumId w:val="54"/>
  </w:num>
  <w:num w:numId="52">
    <w:abstractNumId w:val="19"/>
  </w:num>
  <w:num w:numId="53">
    <w:abstractNumId w:val="39"/>
  </w:num>
  <w:num w:numId="54">
    <w:abstractNumId w:val="38"/>
  </w:num>
  <w:num w:numId="55">
    <w:abstractNumId w:val="18"/>
  </w:num>
  <w:num w:numId="56">
    <w:abstractNumId w:val="58"/>
  </w:num>
  <w:num w:numId="57">
    <w:abstractNumId w:val="13"/>
  </w:num>
  <w:num w:numId="58">
    <w:abstractNumId w:val="8"/>
  </w:num>
  <w:num w:numId="59">
    <w:abstractNumId w:val="50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 Bangma">
    <w15:presenceInfo w15:providerId="AD" w15:userId="S-1-5-21-932686498-1610486119-1155464205-70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8"/>
    <w:rsid w:val="000F7CFF"/>
    <w:rsid w:val="002727F9"/>
    <w:rsid w:val="00354138"/>
    <w:rsid w:val="005F5F68"/>
    <w:rsid w:val="00715FCE"/>
    <w:rsid w:val="00731720"/>
    <w:rsid w:val="00846051"/>
    <w:rsid w:val="008D2139"/>
    <w:rsid w:val="00910022"/>
    <w:rsid w:val="00D170AD"/>
    <w:rsid w:val="00DE1073"/>
    <w:rsid w:val="00E7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A295"/>
  <w15:docId w15:val="{0790FDC1-3E1E-4854-B836-BDD3F51C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2" w:line="271" w:lineRule="auto"/>
      <w:ind w:left="532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65" w:lineRule="auto"/>
      <w:ind w:left="74" w:hanging="10"/>
      <w:outlineLvl w:val="0"/>
    </w:pPr>
    <w:rPr>
      <w:rFonts w:ascii="Cambria" w:eastAsia="Cambria" w:hAnsi="Cambria" w:cs="Cambria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2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13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13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39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emcbiostatistics.shinyapps.io/prias_biopsy_recommender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emcbiostatistics.shinyapps.io/prias_biopsy_recommender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emcbiostatistics.shinyapps.io/prias_biopsy_recommender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emcbiostatistics.shinyapps.io/prias_biopsy_recommender/" TargetMode="External"/><Relationship Id="rId20" Type="http://schemas.openxmlformats.org/officeDocument/2006/relationships/hyperlink" Target="https://emcbiostatistics.shinyapps.io/prias_biopsy_recommend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ias-project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mcbiostatistics.shinyapps.io/prias_biopsy_recommender/" TargetMode="External"/><Relationship Id="rId23" Type="http://schemas.openxmlformats.org/officeDocument/2006/relationships/hyperlink" Target="https://emcbiostatistics.shinyapps.io/prias_biopsy_recommender/" TargetMode="Externa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emcbiostatistics.shinyapps.io/prias_biopsy_recommend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cbiostatistics.shinyapps.io/prias_biopsy_recommend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6180</Words>
  <Characters>35229</Characters>
  <Application>Microsoft Office Word</Application>
  <DocSecurity>4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Ready To Use Web-Application Providing a Personalized Biopsy Schedule for Men With Low-Risk PCa Under Active Surveillance</vt:lpstr>
    </vt:vector>
  </TitlesOfParts>
  <Company>Erasmus MC</Company>
  <LinksUpToDate>false</LinksUpToDate>
  <CharactersWithSpaces>41327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Ready To Use Web-Application Providing a Personalized Biopsy Schedule for Men With Low-Risk PCa Under Active Surveillance</dc:title>
  <dc:subject/>
  <dc:creator>Anirudh Tomer, MSc;Daan Nieboer, MSc;Monique J. Roobol, PhD;Anders Bjartell, MD, PhD;Ewout W. Steyerberg, PhD;Dimitris Rizopoulos, PhD;Movember Foundationâ•Žs Global Action Plan Prostate Cancer Active Surveillance (GAP3) consortium</dc:creator>
  <cp:keywords/>
  <cp:lastModifiedBy>J. Helleman</cp:lastModifiedBy>
  <cp:revision>2</cp:revision>
  <dcterms:created xsi:type="dcterms:W3CDTF">2020-01-02T06:58:00Z</dcterms:created>
  <dcterms:modified xsi:type="dcterms:W3CDTF">2020-01-02T06:58:00Z</dcterms:modified>
</cp:coreProperties>
</file>