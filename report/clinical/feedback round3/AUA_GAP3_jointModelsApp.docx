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D336B" w14:textId="30E130A6" w:rsidR="00CE6075" w:rsidRDefault="00CE6075">
      <w:pPr>
        <w:jc w:val="both"/>
        <w:rPr>
          <w:color w:val="000000"/>
        </w:rPr>
      </w:pPr>
      <w:bookmarkStart w:id="0" w:name="_heading=h.gjdgxs" w:colFirst="0" w:colLast="0"/>
      <w:bookmarkEnd w:id="0"/>
      <w:r>
        <w:t xml:space="preserve">(video abstract: </w:t>
      </w:r>
      <w:hyperlink r:id="rId5" w:history="1">
        <w:r>
          <w:rPr>
            <w:rStyle w:val="Hyperlink"/>
          </w:rPr>
          <w:t>https://youtu.be/gVeq0v-Vbck</w:t>
        </w:r>
      </w:hyperlink>
      <w:r>
        <w:rPr>
          <w:color w:val="000000"/>
        </w:rPr>
        <w:t>)</w:t>
      </w:r>
    </w:p>
    <w:p w14:paraId="4A1415B0" w14:textId="7F90E26A" w:rsidR="002121B3" w:rsidRDefault="002121B3">
      <w:pPr>
        <w:jc w:val="both"/>
        <w:rPr>
          <w:color w:val="000000"/>
        </w:rPr>
      </w:pPr>
    </w:p>
    <w:p w14:paraId="744B08C5" w14:textId="2085997E" w:rsidR="002121B3" w:rsidRDefault="002121B3">
      <w:pPr>
        <w:jc w:val="both"/>
        <w:rPr>
          <w:rFonts w:ascii="Helvetica Neue" w:eastAsia="Helvetica Neue" w:hAnsi="Helvetica Neue" w:cs="Helvetica Neue"/>
          <w:b/>
          <w:bCs/>
          <w:color w:val="333333"/>
          <w:sz w:val="23"/>
          <w:szCs w:val="23"/>
        </w:rPr>
      </w:pPr>
      <w:r>
        <w:rPr>
          <w:color w:val="000000"/>
        </w:rPr>
        <w:t xml:space="preserve">Max 2280 characters (z spaces, </w:t>
      </w:r>
      <w:proofErr w:type="spellStart"/>
      <w:r>
        <w:rPr>
          <w:color w:val="000000"/>
        </w:rPr>
        <w:t>incl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titel</w:t>
      </w:r>
      <w:proofErr w:type="spellEnd"/>
      <w:r>
        <w:rPr>
          <w:color w:val="000000"/>
        </w:rPr>
        <w:t xml:space="preserve">) – nu </w:t>
      </w:r>
      <w:proofErr w:type="spellStart"/>
      <w:r>
        <w:rPr>
          <w:color w:val="000000"/>
        </w:rPr>
        <w:t>ruim</w:t>
      </w:r>
      <w:proofErr w:type="spellEnd"/>
      <w:r>
        <w:rPr>
          <w:color w:val="000000"/>
        </w:rPr>
        <w:t xml:space="preserve"> 2500</w:t>
      </w:r>
    </w:p>
    <w:p w14:paraId="161D575B" w14:textId="1B7C21CE" w:rsidR="009F0FA5" w:rsidRDefault="009F0FA5">
      <w:pPr>
        <w:jc w:val="both"/>
        <w:rPr>
          <w:rFonts w:ascii="Helvetica Neue" w:eastAsia="Helvetica Neue" w:hAnsi="Helvetica Neue" w:cs="Helvetica Neue"/>
          <w:b/>
          <w:bCs/>
          <w:color w:val="333333"/>
          <w:sz w:val="23"/>
          <w:szCs w:val="23"/>
        </w:rPr>
      </w:pPr>
      <w:bookmarkStart w:id="1" w:name="_GoBack"/>
      <w:r w:rsidRPr="00340830">
        <w:rPr>
          <w:rFonts w:ascii="Helvetica Neue" w:eastAsia="Helvetica Neue" w:hAnsi="Helvetica Neue" w:cs="Helvetica Neue"/>
          <w:b/>
          <w:bCs/>
          <w:color w:val="333333"/>
          <w:sz w:val="23"/>
          <w:szCs w:val="23"/>
        </w:rPr>
        <w:t xml:space="preserve">A Ready To Use Web-Application Providing a Personalized Biopsy Schedule for </w:t>
      </w:r>
      <w:r w:rsidRPr="005F2A1E">
        <w:rPr>
          <w:rFonts w:ascii="Helvetica Neue" w:eastAsia="Helvetica Neue" w:hAnsi="Helvetica Neue" w:cs="Helvetica Neue"/>
          <w:b/>
          <w:bCs/>
          <w:color w:val="333333"/>
          <w:sz w:val="23"/>
          <w:szCs w:val="23"/>
        </w:rPr>
        <w:t xml:space="preserve">Men With Low-Risk </w:t>
      </w:r>
      <w:proofErr w:type="spellStart"/>
      <w:r w:rsidRPr="005F2A1E">
        <w:rPr>
          <w:rFonts w:ascii="Helvetica Neue" w:eastAsia="Helvetica Neue" w:hAnsi="Helvetica Neue" w:cs="Helvetica Neue"/>
          <w:b/>
          <w:bCs/>
          <w:color w:val="333333"/>
          <w:sz w:val="23"/>
          <w:szCs w:val="23"/>
        </w:rPr>
        <w:t>P</w:t>
      </w:r>
      <w:r w:rsidR="00C57798" w:rsidRPr="005F2A1E">
        <w:rPr>
          <w:rFonts w:ascii="Helvetica Neue" w:eastAsia="Helvetica Neue" w:hAnsi="Helvetica Neue" w:cs="Helvetica Neue"/>
          <w:b/>
          <w:bCs/>
          <w:color w:val="333333"/>
          <w:sz w:val="23"/>
          <w:szCs w:val="23"/>
        </w:rPr>
        <w:t>C</w:t>
      </w:r>
      <w:r w:rsidRPr="005F2A1E">
        <w:rPr>
          <w:rFonts w:ascii="Helvetica Neue" w:eastAsia="Helvetica Neue" w:hAnsi="Helvetica Neue" w:cs="Helvetica Neue"/>
          <w:b/>
          <w:bCs/>
          <w:color w:val="333333"/>
          <w:sz w:val="23"/>
          <w:szCs w:val="23"/>
        </w:rPr>
        <w:t>a</w:t>
      </w:r>
      <w:proofErr w:type="spellEnd"/>
      <w:r w:rsidRPr="005F2A1E">
        <w:rPr>
          <w:rFonts w:ascii="Helvetica Neue" w:eastAsia="Helvetica Neue" w:hAnsi="Helvetica Neue" w:cs="Helvetica Neue"/>
          <w:b/>
          <w:bCs/>
          <w:color w:val="333333"/>
          <w:sz w:val="23"/>
          <w:szCs w:val="23"/>
        </w:rPr>
        <w:t xml:space="preserve"> Under Active Surveillance</w:t>
      </w:r>
    </w:p>
    <w:bookmarkEnd w:id="1"/>
    <w:p w14:paraId="50B6D685" w14:textId="2982241E" w:rsidR="00CE6075" w:rsidRDefault="00CE6075" w:rsidP="00CE6075">
      <w:pPr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Anirudh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Tomer,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MSca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,, Daan Nieboer, MSc, Monique J. Roobol, PhD</w:t>
      </w:r>
      <w:r w:rsidRPr="00CE607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E607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Anders Bjartell,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MD </w:t>
      </w:r>
      <w:r w:rsidRPr="00CE607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PhD, </w:t>
      </w:r>
      <w:proofErr w:type="spellStart"/>
      <w:r w:rsidRPr="00CE607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Ewout</w:t>
      </w:r>
      <w:proofErr w:type="spellEnd"/>
      <w:r w:rsidRPr="00CE607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W. Steyerberg, PhD, Dimitris Rizopoulos,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E607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PhD, </w:t>
      </w:r>
      <w:proofErr w:type="spellStart"/>
      <w:r w:rsidRPr="00CE607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Movember</w:t>
      </w:r>
      <w:proofErr w:type="spellEnd"/>
      <w:r w:rsidRPr="00CE607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Foundations Global Action Plan Prostate Cancer Active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E607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Surveillance (GAP3) consortium</w:t>
      </w:r>
    </w:p>
    <w:p w14:paraId="6C3E60F7" w14:textId="0941A327" w:rsidR="00CE6075" w:rsidRPr="00FE5AC5" w:rsidRDefault="00FE5AC5" w:rsidP="00CE6075">
      <w:pPr>
        <w:jc w:val="both"/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</w:pPr>
      <w:r w:rsidRPr="00FE5AC5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>Introduction</w:t>
      </w:r>
      <w:r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 xml:space="preserve"> and objective</w:t>
      </w:r>
    </w:p>
    <w:p w14:paraId="2BC5E5BA" w14:textId="6EEC32B0" w:rsidR="00D23766" w:rsidRDefault="005F2A1E" w:rsidP="00CE6075">
      <w:pPr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5F2A1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Prostate cancer patients enrolled in active surveillance (AS) undergo repeat biopsies. Treatment is usually advised when biopsy Gleason grade increases above grade 1 (Gleason 3+3), called</w:t>
      </w:r>
      <w:r w:rsidR="0078400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upgrad</w:t>
      </w:r>
      <w:r w:rsidR="0078400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ing</w:t>
      </w:r>
      <w:del w:id="2" w:author="J. Helleman" w:date="2019-10-30T09:29:00Z">
        <w:r w:rsidRPr="005F2A1E" w:rsidDel="0078400A">
          <w:rPr>
            <w:rFonts w:asciiTheme="minorHAnsi" w:hAnsiTheme="minorHAnsi" w:cstheme="minorHAnsi"/>
            <w:color w:val="000000"/>
            <w:sz w:val="24"/>
            <w:szCs w:val="24"/>
            <w:shd w:val="clear" w:color="auto" w:fill="FFFFFF"/>
          </w:rPr>
          <w:delText xml:space="preserve"> </w:delText>
        </w:r>
        <w:commentRangeStart w:id="3"/>
        <w:r w:rsidRPr="005F2A1E" w:rsidDel="0078400A">
          <w:rPr>
            <w:rFonts w:asciiTheme="minorHAnsi" w:hAnsiTheme="minorHAnsi" w:cstheme="minorHAnsi"/>
            <w:color w:val="000000"/>
            <w:sz w:val="24"/>
            <w:szCs w:val="24"/>
            <w:shd w:val="clear" w:color="auto" w:fill="FFFFFF"/>
          </w:rPr>
          <w:delText>reclassification</w:delText>
        </w:r>
        <w:commentRangeEnd w:id="3"/>
        <w:r w:rsidR="0078400A" w:rsidDel="0078400A">
          <w:rPr>
            <w:rStyle w:val="CommentReference"/>
          </w:rPr>
          <w:commentReference w:id="3"/>
        </w:r>
      </w:del>
      <w:r w:rsidRPr="005F2A1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. Periodical nature of biopsies </w:t>
      </w:r>
      <w:r w:rsidR="00D23766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could lead to time delay in detection of </w:t>
      </w:r>
      <w:proofErr w:type="spellStart"/>
      <w:r w:rsidR="00D23766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upgrading</w:t>
      </w:r>
      <w:r w:rsidR="0078400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  <w:r w:rsidR="00D23766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Therefore</w:t>
      </w:r>
      <w:proofErr w:type="spellEnd"/>
      <w:r w:rsidRPr="005F2A1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, fixed </w:t>
      </w:r>
      <w:r w:rsidR="00D23766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and frequent </w:t>
      </w:r>
      <w:r w:rsidRPr="005F2A1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biopsy schedules are commonly used</w:t>
      </w:r>
      <w:r w:rsidR="00D23766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f</w:t>
      </w:r>
      <w:r w:rsidR="00D23766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or detecting upgrading</w:t>
      </w:r>
      <w:r w:rsidR="00D23766" w:rsidRPr="005F2A1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timely</w:t>
      </w:r>
      <w:r w:rsidRPr="005F2A1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. Consequently, slow/non-progressing patients undergo many unnecessary biopsies. Our aim </w:t>
      </w:r>
      <w:r w:rsidR="00D23766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i</w:t>
      </w:r>
      <w:r w:rsidRPr="005F2A1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s to assist patients/doctors in making better biopsy decisions than currently.</w:t>
      </w:r>
      <w:r w:rsidR="0078400A" w:rsidRPr="0078400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23766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U</w:t>
      </w:r>
      <w:r w:rsidR="00D23766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sing data from the PRIAS AS study</w:t>
      </w:r>
      <w:r w:rsidR="00D23766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</w:t>
      </w:r>
      <w:r w:rsidR="0078400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we </w:t>
      </w:r>
      <w:r w:rsidR="00D23766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previously </w:t>
      </w:r>
      <w:r w:rsidR="0078400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developed a</w:t>
      </w:r>
      <w:r w:rsidR="0078400A" w:rsidRPr="0078400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8400A" w:rsidRPr="005F2A1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joint model</w:t>
      </w:r>
      <w:r w:rsidR="00D23766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8400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that predicts the </w:t>
      </w:r>
      <w:r w:rsidR="0078400A" w:rsidRPr="005F2A1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risk of </w:t>
      </w:r>
      <w:r w:rsidR="0078400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upgrading and creates </w:t>
      </w:r>
      <w:r w:rsidR="0078400A" w:rsidRPr="005F2A1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personalized </w:t>
      </w:r>
      <w:r w:rsidR="0078400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biopsy </w:t>
      </w:r>
      <w:r w:rsidR="0078400A" w:rsidRPr="005F2A1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schedules</w:t>
      </w:r>
      <w:r w:rsidR="0078400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vertAlign w:val="superscript"/>
        </w:rPr>
        <w:t>1</w:t>
      </w:r>
      <w:r w:rsidR="0078400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  <w:r w:rsidR="0078400A" w:rsidRPr="0078400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4B1F61F6" w14:textId="77777777" w:rsidR="00D23766" w:rsidRDefault="00D23766">
      <w:pPr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14:paraId="07F6B05D" w14:textId="27463301" w:rsidR="00FE5AC5" w:rsidRPr="00FE5AC5" w:rsidRDefault="00FE5AC5">
      <w:pPr>
        <w:jc w:val="both"/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>Methods</w:t>
      </w:r>
    </w:p>
    <w:p w14:paraId="0466BDA1" w14:textId="762B1C5E" w:rsidR="000E62A5" w:rsidRDefault="00D23766">
      <w:pPr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We validated </w:t>
      </w:r>
      <w:r w:rsidRPr="005F2A1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our model in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five of the</w:t>
      </w:r>
      <w:r w:rsidRPr="005F2A1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largest AS cohorts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within</w:t>
      </w:r>
      <w:r w:rsidRPr="005F2A1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the </w:t>
      </w:r>
      <w:proofErr w:type="spellStart"/>
      <w:r w:rsidRPr="005F2A1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Movember</w:t>
      </w:r>
      <w:proofErr w:type="spellEnd"/>
      <w:r w:rsidRPr="005F2A1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Foundation’s Global Action Plan Prostate Cancer Activ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 Surveillance (GAP3) database (</w:t>
      </w:r>
      <w:r w:rsidRPr="005F2A1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&gt;20,000 men, 27 centers worldwide).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The model includes </w:t>
      </w:r>
      <w:r w:rsidRPr="005F2A1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all PSA and biopsy results,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a patients </w:t>
      </w:r>
      <w:commentRangeStart w:id="4"/>
      <w:r w:rsidRPr="005F2A1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baseline characteristics </w:t>
      </w:r>
      <w:commentRangeEnd w:id="4"/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and schedules </w:t>
      </w:r>
      <w:r>
        <w:rPr>
          <w:rStyle w:val="CommentReference"/>
        </w:rPr>
        <w:commentReference w:id="4"/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can be</w:t>
      </w:r>
      <w:r w:rsidRPr="005F2A1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updated with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each</w:t>
      </w:r>
      <w:r w:rsidRPr="005F2A1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subsequent follow-up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visit</w:t>
      </w:r>
      <w:r w:rsidRPr="005F2A1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We estimated </w:t>
      </w:r>
      <w:r w:rsidRPr="005F2A1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the time delay in detection of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upgrading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F2A1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for both personalized and fixed schedules, in a patient-specific manner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  <w:r w:rsidR="001A701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0E62A5" w:rsidRPr="005F2A1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Issues in validation were resolved by recalibrating our model. Last, we employed our models (recalibrated and original) and personalized schedules in a web-application (</w:t>
      </w:r>
      <w:hyperlink r:id="rId8" w:history="1">
        <w:r w:rsidR="000E62A5" w:rsidRPr="005F2A1E">
          <w:rPr>
            <w:rFonts w:asciiTheme="minorHAnsi" w:hAnsiTheme="minorHAnsi" w:cstheme="minorHAnsi"/>
            <w:color w:val="000000"/>
            <w:sz w:val="24"/>
            <w:szCs w:val="24"/>
            <w:shd w:val="clear" w:color="auto" w:fill="FFFFFF"/>
          </w:rPr>
          <w:t>http://tiny.cc/biopsy</w:t>
        </w:r>
      </w:hyperlink>
      <w:r w:rsidR="000E62A5" w:rsidRPr="005F2A1E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).</w:t>
      </w:r>
    </w:p>
    <w:p w14:paraId="015B53BF" w14:textId="7FC20E13" w:rsidR="00FE5AC5" w:rsidRPr="00FE5AC5" w:rsidRDefault="00FE5AC5">
      <w:pPr>
        <w:jc w:val="both"/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>Results</w:t>
      </w:r>
    </w:p>
    <w:p w14:paraId="2502D7E9" w14:textId="288AF6CF" w:rsidR="003F4468" w:rsidRDefault="003F4468">
      <w:pPr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3F4468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Rate of </w:t>
      </w:r>
      <w:r w:rsidR="0078400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upgrading</w:t>
      </w:r>
      <w:r w:rsidRPr="003F4468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at year 5 of AS in PRIAS and external GAP3 cohorts was maximum 50%. Thus, no biopsies are required in first five years for </w:t>
      </w:r>
      <w:r w:rsidR="00D23766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over half of the</w:t>
      </w:r>
      <w:r w:rsidRPr="003F4468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patients. PSA velocity </w:t>
      </w:r>
      <w:r w:rsidR="001A701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is a </w:t>
      </w:r>
      <w:r w:rsidRPr="003F4468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stronger predictor of reclassification (Adjusted hazard ratio: 2.47, 95%CI: 1.93 - 2.99) than PSA value (Hazard Ratio: 0.99, 95%CI: 0.89 - 1.11). Moderate Area under ROC curve (0.55 to 0.75) </w:t>
      </w:r>
      <w:r w:rsidR="001A701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was observed </w:t>
      </w:r>
      <w:r w:rsidRPr="003F4468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for PRIAS and external GAP3 cohorts. Large mean absolute prediction error (0.3 to 0.45) </w:t>
      </w:r>
      <w:r w:rsidR="001A701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was seen </w:t>
      </w:r>
      <w:r w:rsidRPr="003F4468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in cohorts with risk of reclassification different from PRIAS, and moderate (0.1 to 0.3) otherwise. Model required recalibration in all external GAP3 cohorts.</w:t>
      </w:r>
    </w:p>
    <w:p w14:paraId="4DEFC53F" w14:textId="52C264DE" w:rsidR="00FE5AC5" w:rsidRPr="00FE5AC5" w:rsidRDefault="00FE5AC5">
      <w:pPr>
        <w:jc w:val="both"/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lastRenderedPageBreak/>
        <w:t>Conclusions</w:t>
      </w:r>
    </w:p>
    <w:p w14:paraId="2E562BD9" w14:textId="77777777" w:rsidR="001A7015" w:rsidRDefault="001A7015" w:rsidP="000E62A5">
      <w:pPr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External validation of our model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showed that after center specific </w:t>
      </w:r>
      <w:commentRangeStart w:id="5"/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recalibration…. </w:t>
      </w:r>
      <w:commentRangeEnd w:id="5"/>
      <w:r>
        <w:rPr>
          <w:rStyle w:val="CommentReference"/>
        </w:rPr>
        <w:commentReference w:id="5"/>
      </w:r>
    </w:p>
    <w:p w14:paraId="4AEE21CD" w14:textId="77777777" w:rsidR="001A7015" w:rsidRDefault="001A7015" w:rsidP="000E62A5">
      <w:pPr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commentRangeStart w:id="6"/>
    </w:p>
    <w:p w14:paraId="16080A78" w14:textId="3ADCFD4C" w:rsidR="001A7015" w:rsidRDefault="001A7015" w:rsidP="000E62A5">
      <w:pPr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We developed risk of upgrading</w:t>
      </w:r>
      <w:r w:rsidR="000E62A5" w:rsidRPr="000E62A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based personalized biopsy schedules as an alternative to fixed biopsy schedules in AS. Our risk prediction model validated externally in largest 5 cohorts of GAP3 database. Risk prediction accuracy in external cohorts was better only if cohorts had rate of reclassification similar to PRIAS. </w:t>
      </w:r>
    </w:p>
    <w:p w14:paraId="63604964" w14:textId="76803485" w:rsidR="000E62A5" w:rsidRPr="000E62A5" w:rsidRDefault="000E62A5" w:rsidP="000E62A5">
      <w:pPr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0E62A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Personalized schedules employing recalibrated models implemented for PRIAS and validated cohorts in a web-application. Web-application enables shared decision making of appropriate biopsy schedule by comparing fixed and personalized schedules on the total biopsies and expected time delay in detection of reclassification.</w:t>
      </w:r>
      <w:commentRangeEnd w:id="6"/>
      <w:r w:rsidR="001A7015">
        <w:rPr>
          <w:rStyle w:val="CommentReference"/>
        </w:rPr>
        <w:commentReference w:id="6"/>
      </w:r>
    </w:p>
    <w:p w14:paraId="00000007" w14:textId="18D5E4CD" w:rsidR="00897474" w:rsidRPr="0078400A" w:rsidRDefault="0078400A">
      <w:pPr>
        <w:jc w:val="both"/>
        <w:rPr>
          <w:rFonts w:ascii="Verdana" w:eastAsia="Verdana" w:hAnsi="Verdana" w:cs="Verdana"/>
          <w:sz w:val="19"/>
          <w:szCs w:val="19"/>
          <w:highlight w:val="white"/>
        </w:rPr>
      </w:pPr>
      <w:r>
        <w:rPr>
          <w:rFonts w:ascii="Verdana" w:eastAsia="Verdana" w:hAnsi="Verdana" w:cs="Verdana"/>
          <w:sz w:val="19"/>
          <w:szCs w:val="19"/>
          <w:highlight w:val="white"/>
          <w:vertAlign w:val="superscript"/>
        </w:rPr>
        <w:t xml:space="preserve">1 </w:t>
      </w:r>
      <w:r>
        <w:rPr>
          <w:rFonts w:ascii="Verdana" w:eastAsia="Verdana" w:hAnsi="Verdana" w:cs="Verdana"/>
          <w:sz w:val="19"/>
          <w:szCs w:val="19"/>
          <w:highlight w:val="white"/>
        </w:rPr>
        <w:t xml:space="preserve">Reference </w:t>
      </w:r>
      <w:proofErr w:type="spellStart"/>
      <w:r>
        <w:rPr>
          <w:rFonts w:ascii="Verdana" w:eastAsia="Verdana" w:hAnsi="Verdana" w:cs="Verdana"/>
          <w:sz w:val="19"/>
          <w:szCs w:val="19"/>
          <w:highlight w:val="white"/>
        </w:rPr>
        <w:t>naar</w:t>
      </w:r>
      <w:proofErr w:type="spellEnd"/>
      <w:r>
        <w:rPr>
          <w:rFonts w:ascii="Verdana" w:eastAsia="Verdana" w:hAnsi="Verdana" w:cs="Verdana"/>
          <w:sz w:val="19"/>
          <w:szCs w:val="19"/>
          <w:highlight w:val="white"/>
        </w:rPr>
        <w:t xml:space="preserve"> PRIAS paper</w:t>
      </w:r>
    </w:p>
    <w:sectPr w:rsidR="00897474" w:rsidRPr="0078400A" w:rsidSect="00F6573D">
      <w:pgSz w:w="11906" w:h="16838" w:code="9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J. Helleman" w:date="2019-10-30T09:28:00Z" w:initials="JH">
    <w:p w14:paraId="2373E466" w14:textId="6DE0EC1F" w:rsidR="0078400A" w:rsidRDefault="0078400A">
      <w:pPr>
        <w:pStyle w:val="CommentText"/>
      </w:pPr>
      <w:r>
        <w:rPr>
          <w:rStyle w:val="CommentReference"/>
        </w:rPr>
        <w:annotationRef/>
      </w:r>
      <w:r>
        <w:t>Only called reclassification if this happens within ~1 year?</w:t>
      </w:r>
    </w:p>
  </w:comment>
  <w:comment w:id="4" w:author="J. Helleman" w:date="2019-10-30T09:34:00Z" w:initials="JH">
    <w:p w14:paraId="74750CA8" w14:textId="77777777" w:rsidR="00D23766" w:rsidRDefault="00D23766" w:rsidP="00D23766">
      <w:pPr>
        <w:pStyle w:val="CommentText"/>
      </w:pPr>
      <w:r>
        <w:rPr>
          <w:rStyle w:val="CommentReference"/>
        </w:rPr>
        <w:annotationRef/>
      </w:r>
      <w:r>
        <w:t>Being? (age and..??) shouldn’t we name all factors in the model in the methods section?!</w:t>
      </w:r>
    </w:p>
  </w:comment>
  <w:comment w:id="5" w:author="J. Helleman" w:date="2019-10-30T09:49:00Z" w:initials="JH">
    <w:p w14:paraId="2C93A378" w14:textId="110F1FFB" w:rsidR="001A7015" w:rsidRPr="001A7015" w:rsidRDefault="001A7015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1A7015">
        <w:rPr>
          <w:lang w:val="nl-NL"/>
        </w:rPr>
        <w:t>Wat is de co</w:t>
      </w:r>
      <w:r>
        <w:rPr>
          <w:lang w:val="nl-NL"/>
        </w:rPr>
        <w:t>nclusi</w:t>
      </w:r>
      <w:r w:rsidRPr="001A7015">
        <w:rPr>
          <w:lang w:val="nl-NL"/>
        </w:rPr>
        <w:t xml:space="preserve">e? How goed werkt het?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hebben we alleen een model gemaakt en </w:t>
      </w:r>
      <w:proofErr w:type="spellStart"/>
      <w:r>
        <w:rPr>
          <w:lang w:val="nl-NL"/>
        </w:rPr>
        <w:t>gecallibreerd</w:t>
      </w:r>
      <w:proofErr w:type="spellEnd"/>
      <w:r>
        <w:rPr>
          <w:lang w:val="nl-NL"/>
        </w:rPr>
        <w:t xml:space="preserve"> wat nu nog verder getest moet worden in retro of prospectieve trials..??</w:t>
      </w:r>
    </w:p>
  </w:comment>
  <w:comment w:id="6" w:author="J. Helleman" w:date="2019-10-30T09:50:00Z" w:initials="JH">
    <w:p w14:paraId="39374E26" w14:textId="77777777" w:rsidR="001A7015" w:rsidRDefault="001A7015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1A7015">
        <w:rPr>
          <w:lang w:val="nl-NL"/>
        </w:rPr>
        <w:t xml:space="preserve">Hij zegt hier eigenlijk helemaal niets.. </w:t>
      </w:r>
      <w:r>
        <w:rPr>
          <w:lang w:val="nl-NL"/>
        </w:rPr>
        <w:t>wat is nu de conclusie, wat is de volgende stap??</w:t>
      </w:r>
    </w:p>
    <w:p w14:paraId="0C4A9C0E" w14:textId="32790308" w:rsidR="001A7015" w:rsidRPr="001A7015" w:rsidRDefault="001A7015">
      <w:pPr>
        <w:pStyle w:val="CommentText"/>
        <w:rPr>
          <w:lang w:val="nl-NL"/>
        </w:rPr>
      </w:pPr>
      <w:r>
        <w:rPr>
          <w:lang w:val="nl-NL"/>
        </w:rPr>
        <w:t>Dit moet eigenlijk in 1a2 zinnen.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373E466" w15:done="0"/>
  <w15:commentEx w15:paraId="74750CA8" w15:done="0"/>
  <w15:commentEx w15:paraId="2C93A378" w15:done="0"/>
  <w15:commentEx w15:paraId="0C4A9C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13" w16cid:durableId="215CCBF3"/>
  <w16cid:commentId w16cid:paraId="00000017" w16cid:durableId="215CCBF2"/>
  <w16cid:commentId w16cid:paraId="00000001" w16cid:durableId="215CCBF1"/>
  <w16cid:commentId w16cid:paraId="00000019" w16cid:durableId="215CCB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 Neue">
    <w:altName w:val="Arial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. Helleman">
    <w15:presenceInfo w15:providerId="AD" w15:userId="S-1-5-21-932686498-1610486119-1155464205-142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74"/>
    <w:rsid w:val="00016EC3"/>
    <w:rsid w:val="00055BE4"/>
    <w:rsid w:val="00057089"/>
    <w:rsid w:val="000624ED"/>
    <w:rsid w:val="00097D3B"/>
    <w:rsid w:val="000B3818"/>
    <w:rsid w:val="000D7072"/>
    <w:rsid w:val="000E62A5"/>
    <w:rsid w:val="000F53FD"/>
    <w:rsid w:val="00101CA8"/>
    <w:rsid w:val="001125E8"/>
    <w:rsid w:val="001227A8"/>
    <w:rsid w:val="001746F4"/>
    <w:rsid w:val="001861D3"/>
    <w:rsid w:val="001A7015"/>
    <w:rsid w:val="001B5058"/>
    <w:rsid w:val="001D3883"/>
    <w:rsid w:val="001D658D"/>
    <w:rsid w:val="001E2AC3"/>
    <w:rsid w:val="00204543"/>
    <w:rsid w:val="002121B3"/>
    <w:rsid w:val="002206D9"/>
    <w:rsid w:val="002672C0"/>
    <w:rsid w:val="0029049B"/>
    <w:rsid w:val="002A1590"/>
    <w:rsid w:val="002D7FA9"/>
    <w:rsid w:val="00317A18"/>
    <w:rsid w:val="00340830"/>
    <w:rsid w:val="00344A40"/>
    <w:rsid w:val="00366285"/>
    <w:rsid w:val="00374E04"/>
    <w:rsid w:val="003823F9"/>
    <w:rsid w:val="003A39FC"/>
    <w:rsid w:val="003A4537"/>
    <w:rsid w:val="003C08E7"/>
    <w:rsid w:val="003C6B39"/>
    <w:rsid w:val="003D02BB"/>
    <w:rsid w:val="003F4468"/>
    <w:rsid w:val="004032EF"/>
    <w:rsid w:val="00432F5B"/>
    <w:rsid w:val="00490313"/>
    <w:rsid w:val="004D1821"/>
    <w:rsid w:val="00514577"/>
    <w:rsid w:val="00522C37"/>
    <w:rsid w:val="00535833"/>
    <w:rsid w:val="005B353C"/>
    <w:rsid w:val="005C340C"/>
    <w:rsid w:val="005D7E1B"/>
    <w:rsid w:val="005F2A1E"/>
    <w:rsid w:val="00616224"/>
    <w:rsid w:val="006A55EC"/>
    <w:rsid w:val="006D6081"/>
    <w:rsid w:val="007643E1"/>
    <w:rsid w:val="00772665"/>
    <w:rsid w:val="0078400A"/>
    <w:rsid w:val="007D4822"/>
    <w:rsid w:val="007E641B"/>
    <w:rsid w:val="007F4782"/>
    <w:rsid w:val="00820A63"/>
    <w:rsid w:val="00830E26"/>
    <w:rsid w:val="008373D6"/>
    <w:rsid w:val="00860C87"/>
    <w:rsid w:val="00897474"/>
    <w:rsid w:val="00897C11"/>
    <w:rsid w:val="008F1842"/>
    <w:rsid w:val="008F4A00"/>
    <w:rsid w:val="00964B11"/>
    <w:rsid w:val="00975205"/>
    <w:rsid w:val="009976A0"/>
    <w:rsid w:val="009B6FB5"/>
    <w:rsid w:val="009F0FA5"/>
    <w:rsid w:val="00A10978"/>
    <w:rsid w:val="00A46229"/>
    <w:rsid w:val="00A71392"/>
    <w:rsid w:val="00A7343A"/>
    <w:rsid w:val="00A86A2F"/>
    <w:rsid w:val="00AC7C04"/>
    <w:rsid w:val="00B123D2"/>
    <w:rsid w:val="00B13553"/>
    <w:rsid w:val="00B15211"/>
    <w:rsid w:val="00B26A59"/>
    <w:rsid w:val="00B420A9"/>
    <w:rsid w:val="00BB1DBF"/>
    <w:rsid w:val="00BC3E9B"/>
    <w:rsid w:val="00BD0B93"/>
    <w:rsid w:val="00BD0CE2"/>
    <w:rsid w:val="00BD189D"/>
    <w:rsid w:val="00BD1F86"/>
    <w:rsid w:val="00BD5773"/>
    <w:rsid w:val="00BE4A58"/>
    <w:rsid w:val="00C01B06"/>
    <w:rsid w:val="00C05215"/>
    <w:rsid w:val="00C23642"/>
    <w:rsid w:val="00C3440E"/>
    <w:rsid w:val="00C57798"/>
    <w:rsid w:val="00CA0E18"/>
    <w:rsid w:val="00CE4E11"/>
    <w:rsid w:val="00CE6075"/>
    <w:rsid w:val="00D06047"/>
    <w:rsid w:val="00D23766"/>
    <w:rsid w:val="00D30406"/>
    <w:rsid w:val="00D34B83"/>
    <w:rsid w:val="00DA34C2"/>
    <w:rsid w:val="00DB5180"/>
    <w:rsid w:val="00DB7C1A"/>
    <w:rsid w:val="00DC0F31"/>
    <w:rsid w:val="00DC5694"/>
    <w:rsid w:val="00DE74AA"/>
    <w:rsid w:val="00E2395A"/>
    <w:rsid w:val="00EB5C9F"/>
    <w:rsid w:val="00ED79F9"/>
    <w:rsid w:val="00F006F0"/>
    <w:rsid w:val="00F4781A"/>
    <w:rsid w:val="00F478C9"/>
    <w:rsid w:val="00F63CE1"/>
    <w:rsid w:val="00F6573D"/>
    <w:rsid w:val="00FD7AA7"/>
    <w:rsid w:val="00FE5AC5"/>
    <w:rsid w:val="00FE67C8"/>
    <w:rsid w:val="00FF5412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36A7"/>
  <w15:docId w15:val="{B904C68D-9ACD-4626-8F96-460C14DA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F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FA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408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.cc/biopsy" TargetMode="Externa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hyperlink" Target="https://youtu.be/gVeq0v-Vbck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k6ximamlnvaNCWict280wrvPqyQ==">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Tomer</dc:creator>
  <cp:keywords/>
  <dc:description/>
  <cp:lastModifiedBy>J. Helleman</cp:lastModifiedBy>
  <cp:revision>4</cp:revision>
  <dcterms:created xsi:type="dcterms:W3CDTF">2019-10-28T16:18:00Z</dcterms:created>
  <dcterms:modified xsi:type="dcterms:W3CDTF">2019-10-30T08:59:00Z</dcterms:modified>
</cp:coreProperties>
</file>